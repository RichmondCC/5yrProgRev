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43" w:rsidRPr="00E46868" w:rsidRDefault="00956943" w:rsidP="0095694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Five-Year Program Review</w:t>
      </w:r>
    </w:p>
    <w:p w:rsidR="00475D06" w:rsidRPr="00E46868" w:rsidRDefault="00475D06" w:rsidP="005D2758">
      <w:pPr>
        <w:rPr>
          <w:rFonts w:ascii="Times New Roman" w:hAnsi="Times New Roman" w:cs="Times New Roman"/>
          <w:sz w:val="20"/>
          <w:szCs w:val="20"/>
        </w:rPr>
      </w:pPr>
    </w:p>
    <w:p w:rsidR="005935E8" w:rsidRPr="00E46868" w:rsidRDefault="005935E8" w:rsidP="005D275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P</w:t>
      </w:r>
      <w:r w:rsidR="00D8695B" w:rsidRPr="00E46868">
        <w:rPr>
          <w:rFonts w:ascii="Times New Roman" w:hAnsi="Times New Roman" w:cs="Times New Roman"/>
          <w:sz w:val="20"/>
          <w:szCs w:val="20"/>
        </w:rPr>
        <w:t>rogram review is part of the on</w:t>
      </w:r>
      <w:r w:rsidRPr="00E46868">
        <w:rPr>
          <w:rFonts w:ascii="Times New Roman" w:hAnsi="Times New Roman" w:cs="Times New Roman"/>
          <w:sz w:val="20"/>
          <w:szCs w:val="20"/>
        </w:rPr>
        <w:t xml:space="preserve">going assessment and planning process at Richmond Community College. </w:t>
      </w:r>
      <w:r w:rsidR="00A242C5" w:rsidRPr="00E46868">
        <w:rPr>
          <w:rFonts w:ascii="Times New Roman" w:hAnsi="Times New Roman" w:cs="Times New Roman"/>
          <w:sz w:val="20"/>
          <w:szCs w:val="20"/>
        </w:rPr>
        <w:t>The program review is intended to provide a structured opportunity for faculty members to reflec</w:t>
      </w:r>
      <w:r w:rsidR="00475D06" w:rsidRPr="00E46868">
        <w:rPr>
          <w:rFonts w:ascii="Times New Roman" w:hAnsi="Times New Roman" w:cs="Times New Roman"/>
          <w:sz w:val="20"/>
          <w:szCs w:val="20"/>
        </w:rPr>
        <w:t xml:space="preserve">t on pedagogy, </w:t>
      </w:r>
      <w:r w:rsidR="00A242C5" w:rsidRPr="00E46868">
        <w:rPr>
          <w:rFonts w:ascii="Times New Roman" w:hAnsi="Times New Roman" w:cs="Times New Roman"/>
          <w:sz w:val="20"/>
          <w:szCs w:val="20"/>
        </w:rPr>
        <w:t xml:space="preserve">the role and effectiveness of </w:t>
      </w:r>
      <w:r w:rsidR="00475D06" w:rsidRPr="00E46868">
        <w:rPr>
          <w:rFonts w:ascii="Times New Roman" w:hAnsi="Times New Roman" w:cs="Times New Roman"/>
          <w:sz w:val="20"/>
          <w:szCs w:val="20"/>
        </w:rPr>
        <w:t>the program, and institutional priorities. Specifically, t</w:t>
      </w:r>
      <w:r w:rsidRPr="00E46868">
        <w:rPr>
          <w:rFonts w:ascii="Times New Roman" w:hAnsi="Times New Roman" w:cs="Times New Roman"/>
          <w:sz w:val="20"/>
          <w:szCs w:val="20"/>
        </w:rPr>
        <w:t>he purposes of the Five-Year Program Review are to</w:t>
      </w:r>
    </w:p>
    <w:p w:rsidR="005935E8" w:rsidRPr="00E46868" w:rsidRDefault="005935E8" w:rsidP="005935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make use of the available data to determine the viability and effectiveness of programs (this includes assessing program and student learning outcomes) leading to appropriate program modification,</w:t>
      </w:r>
    </w:p>
    <w:p w:rsidR="005935E8" w:rsidRPr="00E46868" w:rsidRDefault="005935E8" w:rsidP="005935E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935E8" w:rsidRPr="00E46868" w:rsidRDefault="005935E8" w:rsidP="005935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enhance student learn</w:t>
      </w:r>
      <w:r w:rsidR="00475D06" w:rsidRPr="00E46868">
        <w:rPr>
          <w:rFonts w:ascii="Times New Roman" w:hAnsi="Times New Roman" w:cs="Times New Roman"/>
          <w:sz w:val="20"/>
          <w:szCs w:val="20"/>
        </w:rPr>
        <w:t>ing</w:t>
      </w:r>
      <w:r w:rsidRPr="00E46868">
        <w:rPr>
          <w:rFonts w:ascii="Times New Roman" w:hAnsi="Times New Roman" w:cs="Times New Roman"/>
          <w:sz w:val="20"/>
          <w:szCs w:val="20"/>
        </w:rPr>
        <w:t xml:space="preserve"> (prepare graduates to satisfy employers’ needs or to be successful in their pursuit of a bachelor’s degree), and</w:t>
      </w:r>
    </w:p>
    <w:p w:rsidR="005935E8" w:rsidRPr="00E46868" w:rsidRDefault="005935E8" w:rsidP="005935E8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35E8" w:rsidRPr="00E46868" w:rsidRDefault="005935E8" w:rsidP="005935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E46868">
        <w:rPr>
          <w:rFonts w:ascii="Times New Roman" w:hAnsi="Times New Roman" w:cs="Times New Roman"/>
          <w:sz w:val="20"/>
          <w:szCs w:val="20"/>
        </w:rPr>
        <w:t>improve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teaching (which includes things such as professional development, identification of current best practices, determining appropriate resources, and providing appropriate physical environments). </w:t>
      </w:r>
    </w:p>
    <w:p w:rsidR="005935E8" w:rsidRPr="00E46868" w:rsidRDefault="005935E8" w:rsidP="005935E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D2758" w:rsidRPr="00E46868" w:rsidRDefault="00475D06" w:rsidP="005D275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This document provides data and a guide for reflection. </w:t>
      </w:r>
      <w:r w:rsidR="005D2758" w:rsidRPr="00E46868">
        <w:rPr>
          <w:rFonts w:ascii="Times New Roman" w:hAnsi="Times New Roman" w:cs="Times New Roman"/>
          <w:sz w:val="20"/>
          <w:szCs w:val="20"/>
        </w:rPr>
        <w:t>After the document is complete, i</w:t>
      </w:r>
      <w:r w:rsidR="00D8695B" w:rsidRPr="00E46868">
        <w:rPr>
          <w:rFonts w:ascii="Times New Roman" w:hAnsi="Times New Roman" w:cs="Times New Roman"/>
          <w:sz w:val="20"/>
          <w:szCs w:val="20"/>
        </w:rPr>
        <w:t>t must be submitted to the Dean of Institutional Effectiveness and Accountability and to the Vice President for Instruction</w:t>
      </w:r>
      <w:r w:rsidR="005D2758" w:rsidRPr="00E46868">
        <w:rPr>
          <w:rFonts w:ascii="Times New Roman" w:hAnsi="Times New Roman" w:cs="Times New Roman"/>
          <w:sz w:val="20"/>
          <w:szCs w:val="20"/>
        </w:rPr>
        <w:t>.</w:t>
      </w:r>
      <w:r w:rsidR="00D8695B" w:rsidRPr="00E46868">
        <w:rPr>
          <w:rFonts w:ascii="Times New Roman" w:hAnsi="Times New Roman" w:cs="Times New Roman"/>
          <w:sz w:val="20"/>
          <w:szCs w:val="20"/>
        </w:rPr>
        <w:t xml:space="preserve"> The document will </w:t>
      </w:r>
      <w:r w:rsidR="005D16F1" w:rsidRPr="00E46868">
        <w:rPr>
          <w:rFonts w:ascii="Times New Roman" w:hAnsi="Times New Roman" w:cs="Times New Roman"/>
          <w:sz w:val="20"/>
          <w:szCs w:val="20"/>
        </w:rPr>
        <w:t xml:space="preserve">be </w:t>
      </w:r>
      <w:r w:rsidR="00D8695B" w:rsidRPr="00E46868">
        <w:rPr>
          <w:rFonts w:ascii="Times New Roman" w:hAnsi="Times New Roman" w:cs="Times New Roman"/>
          <w:sz w:val="20"/>
          <w:szCs w:val="20"/>
        </w:rPr>
        <w:t>reviewed and posted to the appropriate place on RCC’s webpage.</w:t>
      </w:r>
    </w:p>
    <w:p w:rsidR="00324B56" w:rsidRPr="00E46868" w:rsidRDefault="00530035" w:rsidP="00324B56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Part </w:t>
      </w:r>
      <w:r w:rsidR="005D7582" w:rsidRPr="00E46868">
        <w:rPr>
          <w:rFonts w:ascii="Times New Roman" w:hAnsi="Times New Roman" w:cs="Times New Roman"/>
          <w:b/>
          <w:sz w:val="20"/>
          <w:szCs w:val="20"/>
        </w:rPr>
        <w:t>1</w:t>
      </w:r>
      <w:r w:rsidRPr="00E46868">
        <w:rPr>
          <w:rFonts w:ascii="Times New Roman" w:hAnsi="Times New Roman" w:cs="Times New Roman"/>
          <w:b/>
          <w:sz w:val="20"/>
          <w:szCs w:val="20"/>
        </w:rPr>
        <w:t>: Program Identification</w:t>
      </w:r>
    </w:p>
    <w:p w:rsidR="005D2758" w:rsidRPr="00E46868" w:rsidRDefault="005D2758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Program Name and Code:</w:t>
      </w:r>
    </w:p>
    <w:p w:rsidR="005D2758" w:rsidRPr="00E46868" w:rsidRDefault="005D2758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Degree, Diplomas, and/or Certificates Offered:</w:t>
      </w:r>
    </w:p>
    <w:p w:rsidR="005D2758" w:rsidRPr="00E46868" w:rsidRDefault="005D2758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Five Year Period Reviewed (use fiscal years—July 1</w:t>
      </w:r>
      <w:r w:rsidRPr="00E4686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E46868">
        <w:rPr>
          <w:rFonts w:ascii="Times New Roman" w:hAnsi="Times New Roman" w:cs="Times New Roman"/>
          <w:sz w:val="20"/>
          <w:szCs w:val="20"/>
        </w:rPr>
        <w:t xml:space="preserve"> to June 30</w:t>
      </w:r>
      <w:r w:rsidRPr="00E4686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E46868">
        <w:rPr>
          <w:rFonts w:ascii="Times New Roman" w:hAnsi="Times New Roman" w:cs="Times New Roman"/>
          <w:sz w:val="20"/>
          <w:szCs w:val="20"/>
        </w:rPr>
        <w:t>):</w:t>
      </w:r>
    </w:p>
    <w:p w:rsidR="005D2758" w:rsidRPr="00E46868" w:rsidRDefault="005D2758" w:rsidP="008A2F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Lead Instructor: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733"/>
        <w:gridCol w:w="2767"/>
        <w:gridCol w:w="1053"/>
        <w:gridCol w:w="2252"/>
        <w:gridCol w:w="1030"/>
        <w:gridCol w:w="1917"/>
        <w:gridCol w:w="824"/>
        <w:gridCol w:w="824"/>
      </w:tblGrid>
      <w:tr w:rsidR="0096056F" w:rsidRPr="00E46868" w:rsidTr="006D685F">
        <w:tc>
          <w:tcPr>
            <w:tcW w:w="1550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733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FT or </w:t>
            </w:r>
          </w:p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PT</w:t>
            </w:r>
          </w:p>
        </w:tc>
        <w:tc>
          <w:tcPr>
            <w:tcW w:w="2767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Degrees, Training, or Academic </w:t>
            </w:r>
          </w:p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Credential</w:t>
            </w:r>
          </w:p>
        </w:tc>
        <w:tc>
          <w:tcPr>
            <w:tcW w:w="1053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 </w:t>
            </w:r>
          </w:p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Received</w:t>
            </w:r>
          </w:p>
        </w:tc>
        <w:tc>
          <w:tcPr>
            <w:tcW w:w="2252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Institution Awarding </w:t>
            </w:r>
          </w:p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Credential</w:t>
            </w:r>
          </w:p>
        </w:tc>
        <w:tc>
          <w:tcPr>
            <w:tcW w:w="1030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Courses </w:t>
            </w:r>
          </w:p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Taught</w:t>
            </w:r>
          </w:p>
        </w:tc>
        <w:tc>
          <w:tcPr>
            <w:tcW w:w="1917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Professional </w:t>
            </w:r>
          </w:p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Affiliations</w:t>
            </w:r>
          </w:p>
        </w:tc>
        <w:tc>
          <w:tcPr>
            <w:tcW w:w="824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Start Date</w:t>
            </w:r>
          </w:p>
        </w:tc>
        <w:tc>
          <w:tcPr>
            <w:tcW w:w="824" w:type="dxa"/>
          </w:tcPr>
          <w:p w:rsidR="0096056F" w:rsidRPr="00E46868" w:rsidRDefault="0096056F" w:rsidP="00E551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End Date</w:t>
            </w: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551AF" w:rsidRPr="00E46868" w:rsidRDefault="00E551AF" w:rsidP="00FE3B42">
      <w:pPr>
        <w:rPr>
          <w:rFonts w:ascii="Times New Roman" w:hAnsi="Times New Roman" w:cs="Times New Roman"/>
          <w:sz w:val="20"/>
          <w:szCs w:val="20"/>
        </w:rPr>
      </w:pPr>
    </w:p>
    <w:p w:rsidR="00B379DA" w:rsidRPr="00E46868" w:rsidRDefault="008A2FFB" w:rsidP="00FE3B42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1.2 </w:t>
      </w:r>
      <w:r w:rsidR="00B379DA" w:rsidRPr="00E46868">
        <w:rPr>
          <w:rFonts w:ascii="Times New Roman" w:hAnsi="Times New Roman" w:cs="Times New Roman"/>
          <w:b/>
          <w:sz w:val="20"/>
          <w:szCs w:val="20"/>
        </w:rPr>
        <w:t>Instructors: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733"/>
        <w:gridCol w:w="2767"/>
        <w:gridCol w:w="1053"/>
        <w:gridCol w:w="2252"/>
        <w:gridCol w:w="1030"/>
        <w:gridCol w:w="1917"/>
        <w:gridCol w:w="824"/>
        <w:gridCol w:w="824"/>
      </w:tblGrid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FT or </w:t>
            </w:r>
          </w:p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PT</w:t>
            </w: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Degrees, Training, or Academic </w:t>
            </w:r>
          </w:p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Credential</w:t>
            </w: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 </w:t>
            </w:r>
          </w:p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Received</w:t>
            </w: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Institution Awarding </w:t>
            </w:r>
          </w:p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Credential</w:t>
            </w: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Courses </w:t>
            </w:r>
          </w:p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Taught</w:t>
            </w: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Professional </w:t>
            </w:r>
          </w:p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Affiliations</w:t>
            </w: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Start Date</w:t>
            </w: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End Date</w:t>
            </w: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56F" w:rsidRPr="00E46868" w:rsidTr="006D685F">
        <w:tc>
          <w:tcPr>
            <w:tcW w:w="155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2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</w:tcPr>
          <w:p w:rsidR="0096056F" w:rsidRPr="00E46868" w:rsidRDefault="0096056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9DA" w:rsidRPr="00E46868" w:rsidRDefault="00C74354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Have all faculty credentials been verified and meet SACSCOC requirements found here: </w:t>
      </w:r>
      <w:hyperlink r:id="rId6" w:history="1">
        <w:r w:rsidRPr="00E46868">
          <w:rPr>
            <w:rStyle w:val="Hyperlink"/>
            <w:rFonts w:ascii="Times New Roman" w:hAnsi="Times New Roman" w:cs="Times New Roman"/>
            <w:sz w:val="20"/>
            <w:szCs w:val="20"/>
          </w:rPr>
          <w:t>http://www.sacscoc.org/pdf/081705/faculty%20credentials.pdf</w:t>
        </w:r>
      </w:hyperlink>
      <w:r w:rsidRPr="00E4686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74354" w:rsidRPr="00E46868" w:rsidRDefault="00C67285" w:rsidP="00FE3B42">
      <w:pPr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1634857189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C74354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C74354" w:rsidRPr="00E46868">
        <w:rPr>
          <w:rFonts w:ascii="Times New Roman" w:hAnsi="Times New Roman" w:cs="Times New Roman"/>
          <w:sz w:val="20"/>
          <w:szCs w:val="20"/>
        </w:rPr>
        <w:t xml:space="preserve"> Yes and meet requirements</w:t>
      </w:r>
    </w:p>
    <w:p w:rsidR="00C74354" w:rsidRPr="00E46868" w:rsidRDefault="00C67285" w:rsidP="00FE3B42">
      <w:pPr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876233178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C74354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C74354" w:rsidRPr="00E46868">
        <w:rPr>
          <w:rFonts w:ascii="Times New Roman" w:hAnsi="Times New Roman" w:cs="Times New Roman"/>
          <w:sz w:val="20"/>
          <w:szCs w:val="20"/>
        </w:rPr>
        <w:t xml:space="preserve"> Yes and do not meet requirements (Please put justification below)</w:t>
      </w:r>
    </w:p>
    <w:p w:rsidR="00E46868" w:rsidRDefault="009D62AC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05B8FBCB" wp14:editId="24A04814">
                <wp:simplePos x="0" y="0"/>
                <wp:positionH relativeFrom="column">
                  <wp:posOffset>-11430</wp:posOffset>
                </wp:positionH>
                <wp:positionV relativeFrom="paragraph">
                  <wp:posOffset>49530</wp:posOffset>
                </wp:positionV>
                <wp:extent cx="8686800" cy="448310"/>
                <wp:effectExtent l="0" t="0" r="1905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8F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9pt;margin-top:3.9pt;width:684pt;height:35.3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">
                <v:textbox>
                  <w:txbxContent>
                    <w:p w:rsidR="00C44F27" w:rsidRDefault="00C44F27"/>
                  </w:txbxContent>
                </v:textbox>
                <w10:wrap type="square"/>
              </v:shape>
            </w:pict>
          </mc:Fallback>
        </mc:AlternateContent>
      </w:r>
    </w:p>
    <w:p w:rsidR="009D62AC" w:rsidRDefault="009D62AC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5" behindDoc="1" locked="0" layoutInCell="1" allowOverlap="1" wp14:anchorId="33F9FCFC" wp14:editId="186B2199">
                <wp:simplePos x="0" y="0"/>
                <wp:positionH relativeFrom="column">
                  <wp:posOffset>-8947785</wp:posOffset>
                </wp:positionH>
                <wp:positionV relativeFrom="paragraph">
                  <wp:posOffset>264160</wp:posOffset>
                </wp:positionV>
                <wp:extent cx="4335780" cy="289560"/>
                <wp:effectExtent l="0" t="0" r="2667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BFA41" id="Rounded Rectangle 2" o:spid="_x0000_s1026" style="position:absolute;margin-left:-704.55pt;margin-top:20.8pt;width:341.4pt;height:22.8pt;z-index:-251677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" fillcolor="#c2d69b [1942]" strokecolor="#243f60 [1604]" strokeweight="2pt"/>
            </w:pict>
          </mc:Fallback>
        </mc:AlternateContent>
      </w:r>
    </w:p>
    <w:p w:rsidR="00C74354" w:rsidRPr="00E46868" w:rsidRDefault="0096056F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Please upload supporting documentation as an attachment here.</w:t>
      </w:r>
    </w:p>
    <w:p w:rsidR="008A2FFB" w:rsidRPr="00E46868" w:rsidRDefault="008A2FFB" w:rsidP="00FE3B42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1.3: Faculty Workload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75"/>
        <w:gridCol w:w="1092"/>
        <w:gridCol w:w="1110"/>
        <w:gridCol w:w="1093"/>
        <w:gridCol w:w="1110"/>
        <w:gridCol w:w="1093"/>
        <w:gridCol w:w="1110"/>
        <w:gridCol w:w="1093"/>
        <w:gridCol w:w="1110"/>
        <w:gridCol w:w="1093"/>
        <w:gridCol w:w="1110"/>
      </w:tblGrid>
      <w:tr w:rsidR="00D14494" w:rsidRPr="00E46868" w:rsidTr="00D14494">
        <w:tc>
          <w:tcPr>
            <w:tcW w:w="1087" w:type="dxa"/>
            <w:vMerge w:val="restart"/>
          </w:tcPr>
          <w:p w:rsidR="00D14494" w:rsidRPr="00E46868" w:rsidRDefault="00D14494" w:rsidP="008A2F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Faculty</w:t>
            </w:r>
          </w:p>
        </w:tc>
        <w:tc>
          <w:tcPr>
            <w:tcW w:w="1075" w:type="dxa"/>
            <w:vMerge w:val="restart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FT/PT</w:t>
            </w:r>
          </w:p>
        </w:tc>
        <w:tc>
          <w:tcPr>
            <w:tcW w:w="2202" w:type="dxa"/>
            <w:gridSpan w:val="2"/>
          </w:tcPr>
          <w:p w:rsidR="00D14494" w:rsidRPr="00E46868" w:rsidRDefault="00D86C15" w:rsidP="00D144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2010-2011</w:t>
            </w:r>
          </w:p>
        </w:tc>
        <w:tc>
          <w:tcPr>
            <w:tcW w:w="2203" w:type="dxa"/>
            <w:gridSpan w:val="2"/>
          </w:tcPr>
          <w:p w:rsidR="00D14494" w:rsidRPr="00E46868" w:rsidRDefault="00D86C15" w:rsidP="00D144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2011-2012</w:t>
            </w:r>
          </w:p>
        </w:tc>
        <w:tc>
          <w:tcPr>
            <w:tcW w:w="2203" w:type="dxa"/>
            <w:gridSpan w:val="2"/>
          </w:tcPr>
          <w:p w:rsidR="00D14494" w:rsidRPr="00E46868" w:rsidRDefault="00D86C15" w:rsidP="00D144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2012-2013</w:t>
            </w:r>
          </w:p>
        </w:tc>
        <w:tc>
          <w:tcPr>
            <w:tcW w:w="2203" w:type="dxa"/>
            <w:gridSpan w:val="2"/>
          </w:tcPr>
          <w:p w:rsidR="00D14494" w:rsidRPr="00E46868" w:rsidRDefault="00D86C15" w:rsidP="00D144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2013-2014</w:t>
            </w:r>
          </w:p>
        </w:tc>
        <w:tc>
          <w:tcPr>
            <w:tcW w:w="2203" w:type="dxa"/>
            <w:gridSpan w:val="2"/>
          </w:tcPr>
          <w:p w:rsidR="00D14494" w:rsidRPr="00E46868" w:rsidRDefault="00D86C15" w:rsidP="00D144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2014-2015</w:t>
            </w:r>
          </w:p>
        </w:tc>
      </w:tr>
      <w:tr w:rsidR="00D14494" w:rsidRPr="00E46868" w:rsidTr="00D14494">
        <w:tc>
          <w:tcPr>
            <w:tcW w:w="1087" w:type="dxa"/>
            <w:vMerge/>
          </w:tcPr>
          <w:p w:rsidR="00D14494" w:rsidRPr="00E46868" w:rsidRDefault="00D14494" w:rsidP="008A2F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vMerge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2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Sections</w:t>
            </w:r>
          </w:p>
        </w:tc>
        <w:tc>
          <w:tcPr>
            <w:tcW w:w="1110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Students</w:t>
            </w:r>
          </w:p>
        </w:tc>
        <w:tc>
          <w:tcPr>
            <w:tcW w:w="1093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Sections</w:t>
            </w:r>
          </w:p>
        </w:tc>
        <w:tc>
          <w:tcPr>
            <w:tcW w:w="1110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Students</w:t>
            </w:r>
          </w:p>
        </w:tc>
        <w:tc>
          <w:tcPr>
            <w:tcW w:w="1093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Sections</w:t>
            </w:r>
          </w:p>
        </w:tc>
        <w:tc>
          <w:tcPr>
            <w:tcW w:w="1110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Students</w:t>
            </w:r>
          </w:p>
        </w:tc>
        <w:tc>
          <w:tcPr>
            <w:tcW w:w="1093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Sections</w:t>
            </w:r>
          </w:p>
        </w:tc>
        <w:tc>
          <w:tcPr>
            <w:tcW w:w="1110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Students</w:t>
            </w:r>
          </w:p>
        </w:tc>
        <w:tc>
          <w:tcPr>
            <w:tcW w:w="1093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Sections</w:t>
            </w:r>
          </w:p>
        </w:tc>
        <w:tc>
          <w:tcPr>
            <w:tcW w:w="1110" w:type="dxa"/>
          </w:tcPr>
          <w:p w:rsidR="00D14494" w:rsidRPr="00E46868" w:rsidRDefault="00D14494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Students</w:t>
            </w:r>
          </w:p>
        </w:tc>
      </w:tr>
      <w:tr w:rsidR="008A2FFB" w:rsidRPr="00E46868" w:rsidTr="00D14494">
        <w:tc>
          <w:tcPr>
            <w:tcW w:w="1087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2FFB" w:rsidRPr="00E46868" w:rsidTr="00D14494">
        <w:tc>
          <w:tcPr>
            <w:tcW w:w="1087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2FFB" w:rsidRPr="00E46868" w:rsidTr="00D14494">
        <w:tc>
          <w:tcPr>
            <w:tcW w:w="1087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2FFB" w:rsidRPr="00E46868" w:rsidTr="00D14494">
        <w:tc>
          <w:tcPr>
            <w:tcW w:w="1087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2FFB" w:rsidRPr="00E46868" w:rsidTr="00D14494">
        <w:tc>
          <w:tcPr>
            <w:tcW w:w="1087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2FFB" w:rsidRPr="00E46868" w:rsidTr="00D14494">
        <w:tc>
          <w:tcPr>
            <w:tcW w:w="1087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:rsidR="008A2FFB" w:rsidRPr="00E46868" w:rsidRDefault="008A2FFB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B2196" w:rsidRDefault="00E46868" w:rsidP="00FE3B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F49A16" wp14:editId="22C81DFA">
                <wp:simplePos x="0" y="0"/>
                <wp:positionH relativeFrom="column">
                  <wp:posOffset>-7620</wp:posOffset>
                </wp:positionH>
                <wp:positionV relativeFrom="paragraph">
                  <wp:posOffset>247650</wp:posOffset>
                </wp:positionV>
                <wp:extent cx="8854440" cy="472440"/>
                <wp:effectExtent l="0" t="0" r="2286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44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27" w:rsidRDefault="00C44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9A16" id="Text Box 23" o:spid="_x0000_s1027" type="#_x0000_t202" style="position:absolute;margin-left:-.6pt;margin-top:19.5pt;width:697.2pt;height:3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" fillcolor="white [3201]" strokeweight=".5pt">
                <v:textbox>
                  <w:txbxContent>
                    <w:p w:rsidR="00C44F27" w:rsidRDefault="00C44F27"/>
                  </w:txbxContent>
                </v:textbox>
              </v:shape>
            </w:pict>
          </mc:Fallback>
        </mc:AlternateContent>
      </w:r>
      <w:r w:rsidR="0059060D" w:rsidRPr="00E46868">
        <w:rPr>
          <w:rFonts w:ascii="Times New Roman" w:hAnsi="Times New Roman" w:cs="Times New Roman"/>
          <w:sz w:val="20"/>
          <w:szCs w:val="20"/>
        </w:rPr>
        <w:t>Please comment on</w:t>
      </w:r>
      <w:r w:rsidR="00DB2196" w:rsidRPr="00E46868">
        <w:rPr>
          <w:rFonts w:ascii="Times New Roman" w:hAnsi="Times New Roman" w:cs="Times New Roman"/>
          <w:sz w:val="20"/>
          <w:szCs w:val="20"/>
        </w:rPr>
        <w:t xml:space="preserve"> the above data.</w:t>
      </w:r>
    </w:p>
    <w:p w:rsidR="00E46868" w:rsidRP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</w:p>
    <w:p w:rsidR="00DB2196" w:rsidRPr="00E46868" w:rsidRDefault="009D62AC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232CD71" wp14:editId="22006F26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4335780" cy="289560"/>
                <wp:effectExtent l="0" t="0" r="26670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774A28" id="Rounded Rectangle 19" o:spid="_x0000_s1026" style="position:absolute;margin-left:-10.95pt;margin-top:20.45pt;width:341.4pt;height:22.8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" fillcolor="#c3d69b" strokecolor="#385d8a" strokeweight="2pt"/>
            </w:pict>
          </mc:Fallback>
        </mc:AlternateContent>
      </w:r>
    </w:p>
    <w:p w:rsidR="009D62AC" w:rsidRPr="009D62AC" w:rsidRDefault="009D62AC" w:rsidP="00FE3B42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sz w:val="20"/>
          <w:szCs w:val="20"/>
        </w:rPr>
        <w:t xml:space="preserve">Please upload any </w:t>
      </w:r>
      <w:r>
        <w:rPr>
          <w:rFonts w:ascii="Times New Roman" w:hAnsi="Times New Roman" w:cs="Times New Roman"/>
          <w:sz w:val="20"/>
          <w:szCs w:val="20"/>
        </w:rPr>
        <w:t xml:space="preserve">applicable </w:t>
      </w:r>
      <w:r w:rsidR="00F63CC0">
        <w:rPr>
          <w:rFonts w:ascii="Times New Roman" w:hAnsi="Times New Roman" w:cs="Times New Roman"/>
          <w:sz w:val="20"/>
          <w:szCs w:val="20"/>
        </w:rPr>
        <w:t>artifacts</w:t>
      </w:r>
      <w:r w:rsidRPr="009D62AC">
        <w:rPr>
          <w:rFonts w:ascii="Times New Roman" w:hAnsi="Times New Roman" w:cs="Times New Roman"/>
          <w:sz w:val="20"/>
          <w:szCs w:val="20"/>
        </w:rPr>
        <w:t xml:space="preserve"> as an attachment here.</w:t>
      </w:r>
    </w:p>
    <w:p w:rsidR="009D62AC" w:rsidRDefault="009D62AC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5D2758" w:rsidRPr="00E46868" w:rsidRDefault="005D2758" w:rsidP="00FE3B42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Part </w:t>
      </w:r>
      <w:r w:rsidR="005D7582" w:rsidRPr="00E46868">
        <w:rPr>
          <w:rFonts w:ascii="Times New Roman" w:hAnsi="Times New Roman" w:cs="Times New Roman"/>
          <w:b/>
          <w:sz w:val="20"/>
          <w:szCs w:val="20"/>
        </w:rPr>
        <w:t>2</w:t>
      </w:r>
      <w:r w:rsidRPr="00E46868">
        <w:rPr>
          <w:rFonts w:ascii="Times New Roman" w:hAnsi="Times New Roman" w:cs="Times New Roman"/>
          <w:b/>
          <w:sz w:val="20"/>
          <w:szCs w:val="20"/>
        </w:rPr>
        <w:t>:</w:t>
      </w:r>
      <w:r w:rsidR="00530035" w:rsidRPr="00E46868">
        <w:rPr>
          <w:rFonts w:ascii="Times New Roman" w:hAnsi="Times New Roman" w:cs="Times New Roman"/>
          <w:b/>
          <w:sz w:val="20"/>
          <w:szCs w:val="20"/>
        </w:rPr>
        <w:t xml:space="preserve"> Program Description</w:t>
      </w:r>
    </w:p>
    <w:p w:rsidR="005D2758" w:rsidRPr="00E46868" w:rsidRDefault="005D2758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Download the most current NCCCS program curriculum standard and attach to this document </w:t>
      </w:r>
      <w:r w:rsidR="00530035" w:rsidRPr="00E46868">
        <w:rPr>
          <w:rFonts w:ascii="Times New Roman" w:hAnsi="Times New Roman" w:cs="Times New Roman"/>
          <w:sz w:val="20"/>
          <w:szCs w:val="20"/>
        </w:rPr>
        <w:t>(</w:t>
      </w:r>
      <w:hyperlink r:id="rId7" w:history="1">
        <w:r w:rsidR="00530035" w:rsidRPr="00E46868">
          <w:rPr>
            <w:rStyle w:val="Hyperlink"/>
            <w:rFonts w:ascii="Times New Roman" w:hAnsi="Times New Roman" w:cs="Times New Roman"/>
            <w:sz w:val="20"/>
            <w:szCs w:val="20"/>
          </w:rPr>
          <w:t>http://www.nccommunitycolleges.edu/academic-programs/curriculum-standards</w:t>
        </w:r>
      </w:hyperlink>
      <w:r w:rsidR="00530035" w:rsidRPr="00E46868">
        <w:rPr>
          <w:rFonts w:ascii="Times New Roman" w:hAnsi="Times New Roman" w:cs="Times New Roman"/>
          <w:sz w:val="20"/>
          <w:szCs w:val="20"/>
        </w:rPr>
        <w:t>).  Verify that the program description listed in the cat</w:t>
      </w:r>
      <w:r w:rsidR="00982D91" w:rsidRPr="00E46868">
        <w:rPr>
          <w:rFonts w:ascii="Times New Roman" w:hAnsi="Times New Roman" w:cs="Times New Roman"/>
          <w:sz w:val="20"/>
          <w:szCs w:val="20"/>
        </w:rPr>
        <w:t xml:space="preserve">alog is correct and then </w:t>
      </w:r>
      <w:r w:rsidR="00530035" w:rsidRPr="00E46868">
        <w:rPr>
          <w:rFonts w:ascii="Times New Roman" w:hAnsi="Times New Roman" w:cs="Times New Roman"/>
          <w:sz w:val="20"/>
          <w:szCs w:val="20"/>
        </w:rPr>
        <w:t xml:space="preserve">click on the check box below to change to checked. (If not correct, change text to indicate the correction was made).  </w:t>
      </w:r>
    </w:p>
    <w:p w:rsidR="0096056F" w:rsidRPr="00E46868" w:rsidRDefault="00C67285" w:rsidP="0009486D">
      <w:pPr>
        <w:pStyle w:val="ListParagraph"/>
        <w:tabs>
          <w:tab w:val="left" w:pos="7200"/>
        </w:tabs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2004544943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645349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530035" w:rsidRPr="00E46868">
        <w:rPr>
          <w:rFonts w:ascii="Times New Roman" w:hAnsi="Times New Roman" w:cs="Times New Roman"/>
          <w:sz w:val="20"/>
          <w:szCs w:val="20"/>
        </w:rPr>
        <w:t>The current catalog description has been verified as correct.</w:t>
      </w:r>
    </w:p>
    <w:p w:rsidR="001D798D" w:rsidRPr="00E46868" w:rsidRDefault="00C67285" w:rsidP="0009486D">
      <w:pPr>
        <w:pStyle w:val="ListParagraph"/>
        <w:tabs>
          <w:tab w:val="left" w:pos="7200"/>
        </w:tabs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548761318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96056F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96056F" w:rsidRPr="00E46868">
        <w:rPr>
          <w:rFonts w:ascii="Times New Roman" w:hAnsi="Times New Roman" w:cs="Times New Roman"/>
          <w:sz w:val="20"/>
          <w:szCs w:val="20"/>
        </w:rPr>
        <w:t>The current pre-requisites have been verified as correct.</w:t>
      </w:r>
    </w:p>
    <w:p w:rsidR="00645349" w:rsidRPr="00E46868" w:rsidRDefault="00C67285" w:rsidP="0009486D">
      <w:pPr>
        <w:pStyle w:val="ListParagraph"/>
        <w:tabs>
          <w:tab w:val="left" w:pos="7200"/>
        </w:tabs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1050526487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1D798D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645349" w:rsidRPr="00E46868">
        <w:rPr>
          <w:rFonts w:ascii="Times New Roman" w:hAnsi="Times New Roman" w:cs="Times New Roman"/>
          <w:sz w:val="20"/>
          <w:szCs w:val="20"/>
        </w:rPr>
        <w:t>The current catalog description is incorrect, changes are below:</w:t>
      </w:r>
    </w:p>
    <w:p w:rsidR="003D25C5" w:rsidRPr="00E46868" w:rsidRDefault="00C67285" w:rsidP="003D25C5">
      <w:pPr>
        <w:pStyle w:val="ListParagraph"/>
        <w:tabs>
          <w:tab w:val="left" w:pos="7200"/>
        </w:tabs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208540108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3D25C5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3D25C5" w:rsidRPr="00E46868">
        <w:rPr>
          <w:rFonts w:ascii="Times New Roman" w:hAnsi="Times New Roman" w:cs="Times New Roman"/>
          <w:sz w:val="20"/>
          <w:szCs w:val="20"/>
        </w:rPr>
        <w:t>The current pre-requisites are incorrect, changes are below:</w:t>
      </w:r>
    </w:p>
    <w:p w:rsidR="003D25C5" w:rsidRPr="00E46868" w:rsidRDefault="003D25C5" w:rsidP="0009486D">
      <w:pPr>
        <w:pStyle w:val="ListParagraph"/>
        <w:tabs>
          <w:tab w:val="left" w:pos="7200"/>
        </w:tabs>
        <w:rPr>
          <w:rFonts w:ascii="Times New Roman" w:hAnsi="Times New Roman" w:cs="Times New Roman"/>
          <w:sz w:val="20"/>
          <w:szCs w:val="20"/>
        </w:rPr>
      </w:pPr>
    </w:p>
    <w:p w:rsidR="00645349" w:rsidRPr="00E46868" w:rsidRDefault="00645349" w:rsidP="0009486D">
      <w:pPr>
        <w:pStyle w:val="ListParagraph"/>
        <w:tabs>
          <w:tab w:val="left" w:pos="7200"/>
        </w:tabs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B4CB77" wp14:editId="03EE52BA">
                <wp:simplePos x="0" y="0"/>
                <wp:positionH relativeFrom="column">
                  <wp:posOffset>15240</wp:posOffset>
                </wp:positionH>
                <wp:positionV relativeFrom="paragraph">
                  <wp:posOffset>66675</wp:posOffset>
                </wp:positionV>
                <wp:extent cx="819150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4CB77" id="_x0000_s1028" type="#_x0000_t202" style="position:absolute;left:0;text-align:left;margin-left:1.2pt;margin-top:5.25pt;width:6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Tk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">
                <v:textbox style="mso-fit-shape-to-text:t">
                  <w:txbxContent>
                    <w:p w:rsidR="00C44F27" w:rsidRDefault="00C44F27"/>
                  </w:txbxContent>
                </v:textbox>
                <w10:wrap type="square"/>
              </v:shape>
            </w:pict>
          </mc:Fallback>
        </mc:AlternateContent>
      </w:r>
    </w:p>
    <w:p w:rsidR="00E46868" w:rsidRDefault="00E46868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530035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8E8496A" wp14:editId="325548EA">
                <wp:simplePos x="0" y="0"/>
                <wp:positionH relativeFrom="column">
                  <wp:posOffset>-120015</wp:posOffset>
                </wp:positionH>
                <wp:positionV relativeFrom="paragraph">
                  <wp:posOffset>240665</wp:posOffset>
                </wp:positionV>
                <wp:extent cx="4335780" cy="289560"/>
                <wp:effectExtent l="0" t="0" r="26670" b="152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72AF0" id="Rounded Rectangle 21" o:spid="_x0000_s1026" style="position:absolute;margin-left:-9.45pt;margin-top:18.95pt;width:341.4pt;height:22.8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" fillcolor="#c3d69b" strokecolor="#385d8a" strokeweight="2pt"/>
            </w:pict>
          </mc:Fallback>
        </mc:AlternateContent>
      </w:r>
    </w:p>
    <w:p w:rsidR="009D62AC" w:rsidRPr="009D62AC" w:rsidRDefault="009D62AC" w:rsidP="00530035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sz w:val="20"/>
          <w:szCs w:val="20"/>
        </w:rPr>
        <w:t xml:space="preserve">Please upload any applicable </w:t>
      </w:r>
      <w:r w:rsidR="00F63CC0">
        <w:rPr>
          <w:rFonts w:ascii="Times New Roman" w:hAnsi="Times New Roman" w:cs="Times New Roman"/>
          <w:sz w:val="20"/>
          <w:szCs w:val="20"/>
        </w:rPr>
        <w:t xml:space="preserve">artifacts </w:t>
      </w:r>
      <w:r w:rsidRPr="009D62AC">
        <w:rPr>
          <w:rFonts w:ascii="Times New Roman" w:hAnsi="Times New Roman" w:cs="Times New Roman"/>
          <w:sz w:val="20"/>
          <w:szCs w:val="20"/>
        </w:rPr>
        <w:t>as an attachment here.</w:t>
      </w:r>
      <w:r w:rsidRPr="009D62A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9D62AC" w:rsidRDefault="009D62AC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530035" w:rsidRPr="00E46868" w:rsidRDefault="00530035" w:rsidP="00530035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Part </w:t>
      </w:r>
      <w:r w:rsidR="005D7582" w:rsidRPr="00E46868">
        <w:rPr>
          <w:rFonts w:ascii="Times New Roman" w:hAnsi="Times New Roman" w:cs="Times New Roman"/>
          <w:b/>
          <w:sz w:val="20"/>
          <w:szCs w:val="20"/>
        </w:rPr>
        <w:t>3</w:t>
      </w:r>
      <w:r w:rsidRPr="00E46868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82D91" w:rsidRPr="00E46868">
        <w:rPr>
          <w:rFonts w:ascii="Times New Roman" w:hAnsi="Times New Roman" w:cs="Times New Roman"/>
          <w:b/>
          <w:sz w:val="20"/>
          <w:szCs w:val="20"/>
        </w:rPr>
        <w:t xml:space="preserve">Enrollment </w:t>
      </w:r>
      <w:r w:rsidRPr="00E46868">
        <w:rPr>
          <w:rFonts w:ascii="Times New Roman" w:hAnsi="Times New Roman" w:cs="Times New Roman"/>
          <w:b/>
          <w:sz w:val="20"/>
          <w:szCs w:val="20"/>
        </w:rPr>
        <w:t>Trend Analysis</w:t>
      </w:r>
    </w:p>
    <w:p w:rsidR="00956943" w:rsidRPr="00E46868" w:rsidRDefault="00982D91" w:rsidP="00956943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U</w:t>
      </w:r>
      <w:r w:rsidR="00956943" w:rsidRPr="00E46868">
        <w:rPr>
          <w:rFonts w:ascii="Times New Roman" w:hAnsi="Times New Roman" w:cs="Times New Roman"/>
          <w:b/>
          <w:sz w:val="20"/>
          <w:szCs w:val="20"/>
        </w:rPr>
        <w:t>se the data provided to indicate trends (e.g., steady, increasing, decreasing, etc.) for each of the following measures.</w:t>
      </w:r>
      <w:r w:rsidR="00956943" w:rsidRPr="00E46868">
        <w:rPr>
          <w:rFonts w:ascii="Times New Roman" w:hAnsi="Times New Roman" w:cs="Times New Roman"/>
          <w:b/>
          <w:sz w:val="20"/>
          <w:szCs w:val="20"/>
        </w:rPr>
        <w:cr/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458"/>
        <w:gridCol w:w="337"/>
        <w:gridCol w:w="810"/>
        <w:gridCol w:w="23"/>
        <w:gridCol w:w="1237"/>
        <w:gridCol w:w="23"/>
        <w:gridCol w:w="1237"/>
        <w:gridCol w:w="23"/>
        <w:gridCol w:w="1170"/>
        <w:gridCol w:w="127"/>
        <w:gridCol w:w="1043"/>
        <w:gridCol w:w="277"/>
        <w:gridCol w:w="983"/>
        <w:gridCol w:w="337"/>
        <w:gridCol w:w="1290"/>
        <w:gridCol w:w="1290"/>
        <w:gridCol w:w="1290"/>
      </w:tblGrid>
      <w:tr w:rsidR="006D685F" w:rsidRPr="00E46868" w:rsidTr="00925261">
        <w:trPr>
          <w:trHeight w:val="290"/>
        </w:trPr>
        <w:tc>
          <w:tcPr>
            <w:tcW w:w="1795" w:type="dxa"/>
            <w:gridSpan w:val="2"/>
          </w:tcPr>
          <w:p w:rsidR="006D685F" w:rsidRPr="00E46868" w:rsidRDefault="006D685F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3330" w:type="dxa"/>
            <w:gridSpan w:val="5"/>
          </w:tcPr>
          <w:p w:rsidR="006D685F" w:rsidRPr="00E46868" w:rsidRDefault="006D685F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Fall Enrollment</w:t>
            </w:r>
          </w:p>
        </w:tc>
        <w:tc>
          <w:tcPr>
            <w:tcW w:w="3960" w:type="dxa"/>
            <w:gridSpan w:val="7"/>
          </w:tcPr>
          <w:p w:rsidR="006D685F" w:rsidRPr="00E46868" w:rsidRDefault="006D685F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Spring Enrollment</w:t>
            </w:r>
          </w:p>
        </w:tc>
        <w:tc>
          <w:tcPr>
            <w:tcW w:w="3870" w:type="dxa"/>
            <w:gridSpan w:val="3"/>
          </w:tcPr>
          <w:p w:rsidR="006D685F" w:rsidRPr="00E46868" w:rsidRDefault="006D685F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Summer Enrollment</w:t>
            </w:r>
          </w:p>
        </w:tc>
      </w:tr>
      <w:tr w:rsidR="00244714" w:rsidRPr="00E46868" w:rsidTr="00925261">
        <w:trPr>
          <w:trHeight w:val="277"/>
        </w:trPr>
        <w:tc>
          <w:tcPr>
            <w:tcW w:w="1795" w:type="dxa"/>
            <w:gridSpan w:val="2"/>
          </w:tcPr>
          <w:p w:rsidR="00244714" w:rsidRPr="00385D9E" w:rsidRDefault="00244714" w:rsidP="0024471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810" w:type="dxa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2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DL total</w:t>
            </w:r>
          </w:p>
        </w:tc>
        <w:tc>
          <w:tcPr>
            <w:tcW w:w="1260" w:type="dxa"/>
            <w:gridSpan w:val="2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Non-DL total</w:t>
            </w:r>
          </w:p>
        </w:tc>
        <w:tc>
          <w:tcPr>
            <w:tcW w:w="1320" w:type="dxa"/>
            <w:gridSpan w:val="3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320" w:type="dxa"/>
            <w:gridSpan w:val="2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DL total</w:t>
            </w:r>
          </w:p>
        </w:tc>
        <w:tc>
          <w:tcPr>
            <w:tcW w:w="1320" w:type="dxa"/>
            <w:gridSpan w:val="2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Non-DL total</w:t>
            </w:r>
          </w:p>
        </w:tc>
        <w:tc>
          <w:tcPr>
            <w:tcW w:w="1290" w:type="dxa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90" w:type="dxa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DL total</w:t>
            </w:r>
          </w:p>
        </w:tc>
        <w:tc>
          <w:tcPr>
            <w:tcW w:w="1290" w:type="dxa"/>
          </w:tcPr>
          <w:p w:rsidR="00244714" w:rsidRPr="00C334B4" w:rsidRDefault="00244714" w:rsidP="002447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Non-DL total</w:t>
            </w:r>
          </w:p>
        </w:tc>
      </w:tr>
      <w:tr w:rsidR="00244714" w:rsidRPr="00E46868" w:rsidTr="00925261">
        <w:trPr>
          <w:trHeight w:val="277"/>
        </w:trPr>
        <w:tc>
          <w:tcPr>
            <w:tcW w:w="1795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  <w:tc>
          <w:tcPr>
            <w:tcW w:w="81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4714" w:rsidRPr="00E46868" w:rsidTr="00925261">
        <w:trPr>
          <w:trHeight w:val="277"/>
        </w:trPr>
        <w:tc>
          <w:tcPr>
            <w:tcW w:w="1795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81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4714" w:rsidRPr="00E46868" w:rsidTr="00925261">
        <w:trPr>
          <w:trHeight w:val="277"/>
        </w:trPr>
        <w:tc>
          <w:tcPr>
            <w:tcW w:w="1795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81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4714" w:rsidRPr="00E46868" w:rsidTr="00925261">
        <w:trPr>
          <w:trHeight w:val="277"/>
        </w:trPr>
        <w:tc>
          <w:tcPr>
            <w:tcW w:w="1795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81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4714" w:rsidRPr="00E46868" w:rsidTr="00925261">
        <w:trPr>
          <w:trHeight w:val="290"/>
        </w:trPr>
        <w:tc>
          <w:tcPr>
            <w:tcW w:w="1795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81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dxa"/>
          </w:tcPr>
          <w:p w:rsidR="00244714" w:rsidRPr="00E46868" w:rsidRDefault="00244714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672818">
        <w:trPr>
          <w:gridAfter w:val="4"/>
          <w:wAfter w:w="4207" w:type="dxa"/>
          <w:trHeight w:val="277"/>
        </w:trPr>
        <w:tc>
          <w:tcPr>
            <w:tcW w:w="2628" w:type="dxa"/>
            <w:gridSpan w:val="4"/>
          </w:tcPr>
          <w:p w:rsidR="00672818" w:rsidRPr="00E46868" w:rsidRDefault="0067281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gridSpan w:val="9"/>
          </w:tcPr>
          <w:p w:rsidR="00672818" w:rsidRPr="00E46868" w:rsidRDefault="0067281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Demographics</w:t>
            </w:r>
          </w:p>
        </w:tc>
      </w:tr>
      <w:tr w:rsidR="00672818" w:rsidRPr="00E46868" w:rsidTr="00672818">
        <w:trPr>
          <w:gridAfter w:val="4"/>
          <w:wAfter w:w="4207" w:type="dxa"/>
          <w:trHeight w:val="277"/>
        </w:trPr>
        <w:tc>
          <w:tcPr>
            <w:tcW w:w="2628" w:type="dxa"/>
            <w:gridSpan w:val="4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672818" w:rsidP="006728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2014-2015</w:t>
            </w:r>
          </w:p>
        </w:tc>
        <w:tc>
          <w:tcPr>
            <w:tcW w:w="1260" w:type="dxa"/>
            <w:gridSpan w:val="2"/>
          </w:tcPr>
          <w:p w:rsidR="005E4458" w:rsidRPr="00E46868" w:rsidRDefault="0067281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2013-2014</w:t>
            </w:r>
          </w:p>
        </w:tc>
        <w:tc>
          <w:tcPr>
            <w:tcW w:w="1170" w:type="dxa"/>
          </w:tcPr>
          <w:p w:rsidR="005E4458" w:rsidRPr="00E46868" w:rsidRDefault="0067281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2012-2013</w:t>
            </w:r>
          </w:p>
        </w:tc>
        <w:tc>
          <w:tcPr>
            <w:tcW w:w="1170" w:type="dxa"/>
            <w:gridSpan w:val="2"/>
          </w:tcPr>
          <w:p w:rsidR="005E4458" w:rsidRPr="00E46868" w:rsidRDefault="00672818" w:rsidP="006728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2012-2011</w:t>
            </w:r>
          </w:p>
        </w:tc>
        <w:tc>
          <w:tcPr>
            <w:tcW w:w="1260" w:type="dxa"/>
            <w:gridSpan w:val="2"/>
          </w:tcPr>
          <w:p w:rsidR="005E4458" w:rsidRPr="00E46868" w:rsidRDefault="0067281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2010-2011</w:t>
            </w:r>
          </w:p>
        </w:tc>
      </w:tr>
      <w:tr w:rsidR="00672818" w:rsidRPr="00E46868" w:rsidTr="008240CE">
        <w:trPr>
          <w:gridAfter w:val="4"/>
          <w:wAfter w:w="4207" w:type="dxa"/>
          <w:trHeight w:val="277"/>
        </w:trPr>
        <w:tc>
          <w:tcPr>
            <w:tcW w:w="2628" w:type="dxa"/>
            <w:gridSpan w:val="4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Total Enrollment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5E4458" w:rsidRPr="00E46868" w:rsidRDefault="00672818" w:rsidP="006728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 Semester Average</w:t>
            </w:r>
          </w:p>
        </w:tc>
        <w:tc>
          <w:tcPr>
            <w:tcW w:w="1260" w:type="dxa"/>
            <w:gridSpan w:val="2"/>
          </w:tcPr>
          <w:p w:rsidR="005E4458" w:rsidRPr="00E46868" w:rsidRDefault="00672818" w:rsidP="006728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 Semester Average</w:t>
            </w:r>
          </w:p>
        </w:tc>
        <w:tc>
          <w:tcPr>
            <w:tcW w:w="1170" w:type="dxa"/>
          </w:tcPr>
          <w:p w:rsidR="005E4458" w:rsidRPr="00E46868" w:rsidRDefault="00672818" w:rsidP="006728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 Semester Average</w:t>
            </w:r>
          </w:p>
        </w:tc>
        <w:tc>
          <w:tcPr>
            <w:tcW w:w="1170" w:type="dxa"/>
            <w:gridSpan w:val="2"/>
          </w:tcPr>
          <w:p w:rsidR="005E4458" w:rsidRPr="00E46868" w:rsidRDefault="00672818" w:rsidP="006728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 Semester Average</w:t>
            </w:r>
          </w:p>
        </w:tc>
        <w:tc>
          <w:tcPr>
            <w:tcW w:w="1260" w:type="dxa"/>
            <w:gridSpan w:val="2"/>
          </w:tcPr>
          <w:p w:rsidR="005E4458" w:rsidRPr="00E46868" w:rsidRDefault="00672818" w:rsidP="006728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 Semester Average</w:t>
            </w:r>
          </w:p>
        </w:tc>
      </w:tr>
      <w:tr w:rsidR="00672818" w:rsidRPr="00E46868" w:rsidTr="008240CE">
        <w:trPr>
          <w:gridAfter w:val="4"/>
          <w:wAfter w:w="4207" w:type="dxa"/>
          <w:trHeight w:val="277"/>
        </w:trPr>
        <w:tc>
          <w:tcPr>
            <w:tcW w:w="1458" w:type="dxa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77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77"/>
        </w:trPr>
        <w:tc>
          <w:tcPr>
            <w:tcW w:w="1458" w:type="dxa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White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77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pacing w:val="-7"/>
                <w:sz w:val="20"/>
                <w:szCs w:val="20"/>
              </w:rPr>
              <w:t>American Indian/Alas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Hispanic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Asian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0"/>
                <w:szCs w:val="20"/>
              </w:rPr>
              <w:t>Hawaiian/</w:t>
            </w:r>
            <w:r w:rsidR="0067281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0"/>
                <w:szCs w:val="20"/>
              </w:rPr>
              <w:t xml:space="preserve"> </w:t>
            </w:r>
            <w:r w:rsidRPr="00E46868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0"/>
                <w:szCs w:val="20"/>
              </w:rPr>
              <w:t>Pacific Islander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 Average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 Average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0-17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18-19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20-21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22-24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30-34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40-49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50-64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65+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Merge w:val="restart"/>
            <w:vAlign w:val="center"/>
          </w:tcPr>
          <w:p w:rsidR="005E4458" w:rsidRPr="00E46868" w:rsidRDefault="005E4458" w:rsidP="00EA1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Load (as of census date)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FT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Merge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Degree Level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Associate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Diploma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College Transfer Path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Transitional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Merge w:val="restart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Resident</w:t>
            </w:r>
          </w:p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Richmond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Merge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Scotland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Anson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Robeson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Moore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20"/>
                <w:szCs w:val="20"/>
              </w:rPr>
              <w:t>Other Counties In-state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Out-Of-State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Merge w:val="restart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Employment</w:t>
            </w:r>
          </w:p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  <w:vMerge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Employed Part Time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2818" w:rsidRPr="00E46868" w:rsidTr="008240CE">
        <w:trPr>
          <w:gridAfter w:val="4"/>
          <w:wAfter w:w="4207" w:type="dxa"/>
          <w:trHeight w:val="290"/>
        </w:trPr>
        <w:tc>
          <w:tcPr>
            <w:tcW w:w="1458" w:type="dxa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vAlign w:val="center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1260" w:type="dxa"/>
            <w:gridSpan w:val="2"/>
            <w:shd w:val="pct20" w:color="auto" w:fill="auto"/>
          </w:tcPr>
          <w:p w:rsidR="005E4458" w:rsidRPr="00E46868" w:rsidRDefault="005E4458" w:rsidP="00A021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E4458" w:rsidRPr="00E46868" w:rsidRDefault="005E4458" w:rsidP="00385D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30C41" w:rsidRDefault="00530C41" w:rsidP="00956943">
      <w:pPr>
        <w:rPr>
          <w:rFonts w:ascii="Times New Roman" w:hAnsi="Times New Roman" w:cs="Times New Roman"/>
          <w:b/>
          <w:sz w:val="20"/>
          <w:szCs w:val="20"/>
        </w:rPr>
      </w:pPr>
    </w:p>
    <w:p w:rsidR="0095175A" w:rsidRDefault="0095175A" w:rsidP="009569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3.1 Analysis: </w:t>
      </w:r>
      <w:r w:rsidRPr="00E46868">
        <w:rPr>
          <w:rFonts w:ascii="Times New Roman" w:hAnsi="Times New Roman" w:cs="Times New Roman"/>
          <w:sz w:val="20"/>
          <w:szCs w:val="20"/>
        </w:rPr>
        <w:t>Describe how these trends have affected student a</w:t>
      </w:r>
      <w:r>
        <w:rPr>
          <w:rFonts w:ascii="Times New Roman" w:hAnsi="Times New Roman" w:cs="Times New Roman"/>
          <w:sz w:val="20"/>
          <w:szCs w:val="20"/>
        </w:rPr>
        <w:t>chievement and student learning by considering the following items after reviewing the data provided</w:t>
      </w:r>
    </w:p>
    <w:p w:rsidR="0095175A" w:rsidRPr="0095175A" w:rsidRDefault="0095175A" w:rsidP="00951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46868">
        <w:rPr>
          <w:rFonts w:ascii="Times New Roman" w:hAnsi="Times New Roman" w:cs="Times New Roman"/>
          <w:sz w:val="20"/>
          <w:szCs w:val="20"/>
        </w:rPr>
        <w:t>section-by-section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enrollment, course caps, and fill rate and note any trends and how they have affected student achievement and learning.</w:t>
      </w:r>
    </w:p>
    <w:p w:rsidR="0095175A" w:rsidRPr="0095175A" w:rsidRDefault="0095175A" w:rsidP="00951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demographic make-up of your program’s students, note any trends, and describe how these trends have affected student achievement and learning</w:t>
      </w:r>
      <w:r w:rsidRPr="0095175A">
        <w:rPr>
          <w:rFonts w:ascii="Times New Roman" w:hAnsi="Times New Roman" w:cs="Times New Roman"/>
          <w:sz w:val="20"/>
          <w:szCs w:val="20"/>
        </w:rPr>
        <w:br/>
      </w:r>
      <w:r w:rsidRPr="0095175A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2235"/>
      </w:tblGrid>
      <w:tr w:rsidR="0095175A" w:rsidTr="0095175A">
        <w:trPr>
          <w:trHeight w:val="460"/>
        </w:trPr>
        <w:tc>
          <w:tcPr>
            <w:tcW w:w="2155" w:type="dxa"/>
          </w:tcPr>
          <w:p w:rsidR="0095175A" w:rsidRDefault="0095175A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Distance Learning/ Non DL (Traditional)</w:t>
            </w:r>
          </w:p>
        </w:tc>
        <w:tc>
          <w:tcPr>
            <w:tcW w:w="12235" w:type="dxa"/>
          </w:tcPr>
          <w:p w:rsidR="0095175A" w:rsidRDefault="0095175A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75A" w:rsidTr="0095175A">
        <w:trPr>
          <w:trHeight w:val="460"/>
        </w:trPr>
        <w:tc>
          <w:tcPr>
            <w:tcW w:w="2155" w:type="dxa"/>
          </w:tcPr>
          <w:p w:rsidR="0095175A" w:rsidRDefault="0095175A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Enrollment</w:t>
            </w:r>
          </w:p>
        </w:tc>
        <w:tc>
          <w:tcPr>
            <w:tcW w:w="12235" w:type="dxa"/>
          </w:tcPr>
          <w:p w:rsidR="0095175A" w:rsidRDefault="0095175A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175A" w:rsidTr="0095175A">
        <w:trPr>
          <w:trHeight w:val="460"/>
        </w:trPr>
        <w:tc>
          <w:tcPr>
            <w:tcW w:w="2155" w:type="dxa"/>
          </w:tcPr>
          <w:p w:rsidR="0095175A" w:rsidRDefault="0095175A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Demographics</w:t>
            </w:r>
          </w:p>
        </w:tc>
        <w:tc>
          <w:tcPr>
            <w:tcW w:w="12235" w:type="dxa"/>
          </w:tcPr>
          <w:p w:rsidR="0095175A" w:rsidRDefault="0095175A" w:rsidP="009569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5175A" w:rsidRPr="00E46868" w:rsidRDefault="0095175A" w:rsidP="00956943">
      <w:pPr>
        <w:rPr>
          <w:rFonts w:ascii="Times New Roman" w:hAnsi="Times New Roman" w:cs="Times New Roman"/>
          <w:b/>
          <w:sz w:val="20"/>
          <w:szCs w:val="20"/>
        </w:rPr>
      </w:pPr>
    </w:p>
    <w:p w:rsidR="00E551AF" w:rsidRPr="00E46868" w:rsidRDefault="0095175A" w:rsidP="00956943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DB17F2" wp14:editId="4C3257B6">
                <wp:simplePos x="0" y="0"/>
                <wp:positionH relativeFrom="column">
                  <wp:posOffset>-137160</wp:posOffset>
                </wp:positionH>
                <wp:positionV relativeFrom="paragraph">
                  <wp:posOffset>434340</wp:posOffset>
                </wp:positionV>
                <wp:extent cx="8206740" cy="735965"/>
                <wp:effectExtent l="0" t="0" r="22860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2D2C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17F2" id="_x0000_s1029" type="#_x0000_t202" style="position:absolute;margin-left:-10.8pt;margin-top:34.2pt;width:646.2pt;height:57.9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">
                <v:textbox>
                  <w:txbxContent>
                    <w:p w:rsidR="00C44F27" w:rsidRDefault="00C44F27" w:rsidP="002D2CE3"/>
                  </w:txbxContent>
                </v:textbox>
                <w10:wrap type="square"/>
              </v:shape>
            </w:pict>
          </mc:Fallback>
        </mc:AlternateContent>
      </w:r>
      <w:r w:rsidR="00DA123F" w:rsidRPr="00E46868">
        <w:rPr>
          <w:rFonts w:ascii="Times New Roman" w:hAnsi="Times New Roman" w:cs="Times New Roman"/>
          <w:b/>
          <w:sz w:val="20"/>
          <w:szCs w:val="20"/>
        </w:rPr>
        <w:t xml:space="preserve">3.2 </w:t>
      </w:r>
      <w:r w:rsidR="00DA123F" w:rsidRPr="00E46868">
        <w:rPr>
          <w:rFonts w:ascii="Times New Roman" w:hAnsi="Times New Roman" w:cs="Times New Roman"/>
          <w:sz w:val="20"/>
          <w:szCs w:val="20"/>
        </w:rPr>
        <w:t>Please explain any other relevant quantitative/qualitative information that affects</w:t>
      </w:r>
      <w:r w:rsidR="00704FF0" w:rsidRPr="00E46868">
        <w:rPr>
          <w:rFonts w:ascii="Times New Roman" w:hAnsi="Times New Roman" w:cs="Times New Roman"/>
          <w:sz w:val="20"/>
          <w:szCs w:val="20"/>
        </w:rPr>
        <w:t xml:space="preserve"> the evaluation of your program.</w:t>
      </w:r>
    </w:p>
    <w:p w:rsidR="00E46868" w:rsidRDefault="00E46868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530035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25BAED1" wp14:editId="524E6FA0">
                <wp:simplePos x="0" y="0"/>
                <wp:positionH relativeFrom="column">
                  <wp:posOffset>-43815</wp:posOffset>
                </wp:positionH>
                <wp:positionV relativeFrom="paragraph">
                  <wp:posOffset>247650</wp:posOffset>
                </wp:positionV>
                <wp:extent cx="4335780" cy="289560"/>
                <wp:effectExtent l="0" t="0" r="26670" b="152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411F4" id="Rounded Rectangle 24" o:spid="_x0000_s1026" style="position:absolute;margin-left:-3.45pt;margin-top:19.5pt;width:341.4pt;height:22.8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" fillcolor="#c3d69b" strokecolor="#385d8a" strokeweight="2pt"/>
            </w:pict>
          </mc:Fallback>
        </mc:AlternateContent>
      </w:r>
    </w:p>
    <w:p w:rsidR="009D62AC" w:rsidRPr="009D62AC" w:rsidRDefault="009D62AC" w:rsidP="00530035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sz w:val="20"/>
          <w:szCs w:val="20"/>
        </w:rPr>
        <w:t xml:space="preserve">Please upload any applicable </w:t>
      </w:r>
      <w:r w:rsidR="00F63CC0">
        <w:rPr>
          <w:rFonts w:ascii="Times New Roman" w:hAnsi="Times New Roman" w:cs="Times New Roman"/>
          <w:sz w:val="20"/>
          <w:szCs w:val="20"/>
        </w:rPr>
        <w:t>artifacts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62AC">
        <w:rPr>
          <w:rFonts w:ascii="Times New Roman" w:hAnsi="Times New Roman" w:cs="Times New Roman"/>
          <w:sz w:val="20"/>
          <w:szCs w:val="20"/>
        </w:rPr>
        <w:t>as an attachment here.</w:t>
      </w:r>
      <w:r w:rsidRPr="009D62A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9D62AC" w:rsidRDefault="009D62AC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530035">
      <w:pPr>
        <w:rPr>
          <w:rFonts w:ascii="Times New Roman" w:hAnsi="Times New Roman" w:cs="Times New Roman"/>
          <w:b/>
          <w:sz w:val="20"/>
          <w:szCs w:val="20"/>
        </w:rPr>
      </w:pPr>
    </w:p>
    <w:p w:rsidR="00530035" w:rsidRPr="00E46868" w:rsidRDefault="008173C2" w:rsidP="00530035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Part 4: Student Learning and Curriculum</w:t>
      </w:r>
      <w:r w:rsidR="00BC4DD2" w:rsidRPr="00E4686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8173C2" w:rsidRPr="00E46868" w:rsidRDefault="008173C2" w:rsidP="00530035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Course Level</w:t>
      </w:r>
      <w:r w:rsidR="00BC4DD2" w:rsidRPr="00E4686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9"/>
        <w:gridCol w:w="2398"/>
        <w:gridCol w:w="2398"/>
        <w:gridCol w:w="2399"/>
      </w:tblGrid>
      <w:tr w:rsidR="0095175A" w:rsidRPr="00E46868" w:rsidTr="0095175A">
        <w:tc>
          <w:tcPr>
            <w:tcW w:w="2398" w:type="dxa"/>
          </w:tcPr>
          <w:p w:rsidR="0095175A" w:rsidRPr="00E46868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Student Learning Outcomes</w:t>
            </w:r>
          </w:p>
        </w:tc>
        <w:tc>
          <w:tcPr>
            <w:tcW w:w="2398" w:type="dxa"/>
          </w:tcPr>
          <w:p w:rsidR="0095175A" w:rsidRP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F5D">
              <w:rPr>
                <w:rFonts w:ascii="Times New Roman" w:hAnsi="Times New Roman" w:cs="Times New Roman"/>
                <w:b/>
                <w:sz w:val="20"/>
                <w:szCs w:val="20"/>
              </w:rPr>
              <w:t>Performance Data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2010-2011</w:t>
            </w:r>
          </w:p>
        </w:tc>
        <w:tc>
          <w:tcPr>
            <w:tcW w:w="2399" w:type="dxa"/>
          </w:tcPr>
          <w:p w:rsid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F5D">
              <w:rPr>
                <w:rFonts w:ascii="Times New Roman" w:hAnsi="Times New Roman" w:cs="Times New Roman"/>
                <w:b/>
                <w:sz w:val="20"/>
                <w:szCs w:val="20"/>
              </w:rPr>
              <w:t>Performance Data</w:t>
            </w:r>
          </w:p>
          <w:p w:rsid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2011-2012</w:t>
            </w:r>
          </w:p>
        </w:tc>
        <w:tc>
          <w:tcPr>
            <w:tcW w:w="2398" w:type="dxa"/>
          </w:tcPr>
          <w:p w:rsid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F5D">
              <w:rPr>
                <w:rFonts w:ascii="Times New Roman" w:hAnsi="Times New Roman" w:cs="Times New Roman"/>
                <w:b/>
                <w:sz w:val="20"/>
                <w:szCs w:val="20"/>
              </w:rPr>
              <w:t>Performance Data</w:t>
            </w:r>
          </w:p>
          <w:p w:rsid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2012-2013</w:t>
            </w:r>
          </w:p>
        </w:tc>
        <w:tc>
          <w:tcPr>
            <w:tcW w:w="2398" w:type="dxa"/>
          </w:tcPr>
          <w:p w:rsid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6F5D">
              <w:rPr>
                <w:rFonts w:ascii="Times New Roman" w:hAnsi="Times New Roman" w:cs="Times New Roman"/>
                <w:b/>
                <w:sz w:val="20"/>
                <w:szCs w:val="20"/>
              </w:rPr>
              <w:t>Performance Data</w:t>
            </w:r>
          </w:p>
          <w:p w:rsid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2013-2014</w:t>
            </w:r>
          </w:p>
        </w:tc>
        <w:tc>
          <w:tcPr>
            <w:tcW w:w="2399" w:type="dxa"/>
          </w:tcPr>
          <w:p w:rsidR="0095175A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Performance Data</w:t>
            </w:r>
          </w:p>
          <w:p w:rsidR="0095175A" w:rsidRPr="00E46868" w:rsidRDefault="0095175A" w:rsidP="009517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2014-2015</w:t>
            </w:r>
          </w:p>
        </w:tc>
      </w:tr>
      <w:tr w:rsidR="0095175A" w:rsidRPr="00E46868" w:rsidTr="0095175A"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95175A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75A" w:rsidRPr="00E46868" w:rsidTr="0095175A"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95175A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75A" w:rsidRPr="00E46868" w:rsidTr="0095175A"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95175A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75A" w:rsidRPr="00E46868" w:rsidTr="0095175A"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95175A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75A" w:rsidRPr="00E46868" w:rsidTr="0095175A"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95175A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95175A" w:rsidRPr="00E46868" w:rsidRDefault="0095175A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34B4" w:rsidRPr="00E46868" w:rsidTr="0095175A">
        <w:tc>
          <w:tcPr>
            <w:tcW w:w="2398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C334B4" w:rsidRPr="0095175A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34B4" w:rsidRPr="00E46868" w:rsidTr="0095175A">
        <w:tc>
          <w:tcPr>
            <w:tcW w:w="2398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C334B4" w:rsidRPr="0095175A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9" w:type="dxa"/>
          </w:tcPr>
          <w:p w:rsidR="00C334B4" w:rsidRPr="00E46868" w:rsidRDefault="00C334B4" w:rsidP="00530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173C2" w:rsidRPr="00E46868" w:rsidRDefault="008173C2" w:rsidP="00530035">
      <w:pPr>
        <w:rPr>
          <w:rFonts w:ascii="Times New Roman" w:hAnsi="Times New Roman" w:cs="Times New Roman"/>
          <w:sz w:val="20"/>
          <w:szCs w:val="20"/>
        </w:rPr>
      </w:pPr>
    </w:p>
    <w:p w:rsidR="008173C2" w:rsidRPr="00E46868" w:rsidRDefault="002D2CE3" w:rsidP="008173C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261D35F4" wp14:editId="49AB8989">
                <wp:simplePos x="0" y="0"/>
                <wp:positionH relativeFrom="column">
                  <wp:posOffset>0</wp:posOffset>
                </wp:positionH>
                <wp:positionV relativeFrom="paragraph">
                  <wp:posOffset>578485</wp:posOffset>
                </wp:positionV>
                <wp:extent cx="8206740" cy="947420"/>
                <wp:effectExtent l="0" t="0" r="22860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2D2C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35F4" id="_x0000_s1030" type="#_x0000_t202" style="position:absolute;margin-left:0;margin-top:45.55pt;width:646.2pt;height:74.6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">
                <v:textbox>
                  <w:txbxContent>
                    <w:p w:rsidR="00C44F27" w:rsidRDefault="00C44F27" w:rsidP="002D2CE3"/>
                  </w:txbxContent>
                </v:textbox>
                <w10:wrap type="square"/>
              </v:shape>
            </w:pict>
          </mc:Fallback>
        </mc:AlternateContent>
      </w:r>
      <w:r w:rsidR="008173C2" w:rsidRPr="00E46868">
        <w:rPr>
          <w:rFonts w:ascii="Times New Roman" w:hAnsi="Times New Roman" w:cs="Times New Roman"/>
          <w:b/>
          <w:sz w:val="20"/>
          <w:szCs w:val="20"/>
        </w:rPr>
        <w:t>4.</w:t>
      </w:r>
      <w:r w:rsidR="0095175A">
        <w:rPr>
          <w:rFonts w:ascii="Times New Roman" w:hAnsi="Times New Roman" w:cs="Times New Roman"/>
          <w:b/>
          <w:sz w:val="20"/>
          <w:szCs w:val="20"/>
        </w:rPr>
        <w:t>1</w:t>
      </w:r>
      <w:r w:rsidR="008173C2" w:rsidRPr="00E4686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73C2" w:rsidRPr="00E46868">
        <w:rPr>
          <w:rFonts w:ascii="Times New Roman" w:hAnsi="Times New Roman" w:cs="Times New Roman"/>
          <w:sz w:val="20"/>
          <w:szCs w:val="20"/>
        </w:rPr>
        <w:t>Usin</w:t>
      </w:r>
      <w:r w:rsidR="0059060D" w:rsidRPr="00E46868">
        <w:rPr>
          <w:rFonts w:ascii="Times New Roman" w:hAnsi="Times New Roman" w:cs="Times New Roman"/>
          <w:sz w:val="20"/>
          <w:szCs w:val="20"/>
        </w:rPr>
        <w:t>g the results from your program</w:t>
      </w:r>
      <w:r w:rsidR="008173C2" w:rsidRPr="00E46868">
        <w:rPr>
          <w:rFonts w:ascii="Times New Roman" w:hAnsi="Times New Roman" w:cs="Times New Roman"/>
          <w:sz w:val="20"/>
          <w:szCs w:val="20"/>
        </w:rPr>
        <w:t>/department</w:t>
      </w:r>
      <w:r w:rsidR="0059060D" w:rsidRPr="00E46868">
        <w:rPr>
          <w:rFonts w:ascii="Times New Roman" w:hAnsi="Times New Roman" w:cs="Times New Roman"/>
          <w:sz w:val="20"/>
          <w:szCs w:val="20"/>
        </w:rPr>
        <w:t>’</w:t>
      </w:r>
      <w:r w:rsidR="008173C2" w:rsidRPr="00E46868">
        <w:rPr>
          <w:rFonts w:ascii="Times New Roman" w:hAnsi="Times New Roman" w:cs="Times New Roman"/>
          <w:sz w:val="20"/>
          <w:szCs w:val="20"/>
        </w:rPr>
        <w:t>s recent assessment reports, please summarize any pedagogical or curricular changes that have been made as a result of your course assessments.</w:t>
      </w:r>
    </w:p>
    <w:p w:rsidR="005D2758" w:rsidRPr="00E46868" w:rsidRDefault="005D275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95175A" w:rsidRDefault="0095175A" w:rsidP="00FE3B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4.2 </w:t>
      </w:r>
      <w:r>
        <w:rPr>
          <w:rFonts w:ascii="Times New Roman" w:hAnsi="Times New Roman" w:cs="Times New Roman"/>
          <w:sz w:val="20"/>
          <w:szCs w:val="20"/>
        </w:rPr>
        <w:t>Are there problem areas still needing to be addressed?</w:t>
      </w:r>
    </w:p>
    <w:p w:rsidR="0095175A" w:rsidRDefault="00C60328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C839F0" wp14:editId="20639EFB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8206740" cy="947420"/>
                <wp:effectExtent l="0" t="0" r="22860" b="241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C603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39F0" id="_x0000_s1031" type="#_x0000_t202" style="position:absolute;margin-left:0;margin-top:4.2pt;width:646.2pt;height:74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">
                <v:textbox>
                  <w:txbxContent>
                    <w:p w:rsidR="00C44F27" w:rsidRDefault="00C44F27" w:rsidP="00C60328"/>
                  </w:txbxContent>
                </v:textbox>
                <w10:wrap type="square"/>
              </v:shape>
            </w:pict>
          </mc:Fallback>
        </mc:AlternateContent>
      </w:r>
    </w:p>
    <w:p w:rsidR="00C60328" w:rsidRDefault="00C6032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C60328" w:rsidRDefault="00C6032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C60328" w:rsidRDefault="00C6032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95175A" w:rsidRDefault="0095175A" w:rsidP="00FE3B42">
      <w:pPr>
        <w:rPr>
          <w:rFonts w:ascii="Times New Roman" w:hAnsi="Times New Roman" w:cs="Times New Roman"/>
          <w:sz w:val="20"/>
          <w:szCs w:val="20"/>
        </w:rPr>
      </w:pPr>
      <w:r w:rsidRPr="0095175A">
        <w:rPr>
          <w:rFonts w:ascii="Times New Roman" w:hAnsi="Times New Roman" w:cs="Times New Roman"/>
          <w:b/>
          <w:sz w:val="20"/>
          <w:szCs w:val="20"/>
        </w:rPr>
        <w:t>4.3</w:t>
      </w:r>
      <w:r>
        <w:rPr>
          <w:rFonts w:ascii="Times New Roman" w:hAnsi="Times New Roman" w:cs="Times New Roman"/>
          <w:sz w:val="20"/>
          <w:szCs w:val="20"/>
        </w:rPr>
        <w:t xml:space="preserve"> Do you feel this is still the most effective Student Learning Objective(s)?  Why or Why not?</w:t>
      </w:r>
    </w:p>
    <w:p w:rsidR="0095175A" w:rsidRPr="0095175A" w:rsidRDefault="00F623AF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D6C127" wp14:editId="51BCB0F6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8206740" cy="947420"/>
                <wp:effectExtent l="0" t="0" r="22860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C603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C127" id="_x0000_s1032" type="#_x0000_t202" style="position:absolute;margin-left:0;margin-top:14.8pt;width:646.2pt;height:74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XCJgIAAEw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">
                <v:textbox>
                  <w:txbxContent>
                    <w:p w:rsidR="00C44F27" w:rsidRDefault="00C44F27" w:rsidP="00C60328"/>
                  </w:txbxContent>
                </v:textbox>
                <w10:wrap type="square"/>
              </v:shape>
            </w:pict>
          </mc:Fallback>
        </mc:AlternateContent>
      </w:r>
    </w:p>
    <w:p w:rsidR="00F623AF" w:rsidRDefault="00F623AF" w:rsidP="00FE3B42">
      <w:pPr>
        <w:rPr>
          <w:rFonts w:ascii="Times New Roman" w:hAnsi="Times New Roman" w:cs="Times New Roman"/>
          <w:sz w:val="20"/>
          <w:szCs w:val="20"/>
        </w:rPr>
      </w:pPr>
    </w:p>
    <w:p w:rsidR="00F623AF" w:rsidRDefault="00F623AF" w:rsidP="00FE3B42">
      <w:pPr>
        <w:rPr>
          <w:rFonts w:ascii="Times New Roman" w:hAnsi="Times New Roman" w:cs="Times New Roman"/>
          <w:sz w:val="20"/>
          <w:szCs w:val="20"/>
        </w:rPr>
      </w:pPr>
    </w:p>
    <w:p w:rsidR="00F623AF" w:rsidRDefault="00F623AF" w:rsidP="00FE3B42">
      <w:pPr>
        <w:rPr>
          <w:rFonts w:ascii="Times New Roman" w:hAnsi="Times New Roman" w:cs="Times New Roman"/>
          <w:sz w:val="20"/>
          <w:szCs w:val="20"/>
        </w:rPr>
      </w:pPr>
    </w:p>
    <w:p w:rsidR="00F623AF" w:rsidRDefault="00F623AF" w:rsidP="00FE3B42">
      <w:pPr>
        <w:rPr>
          <w:rFonts w:ascii="Times New Roman" w:hAnsi="Times New Roman" w:cs="Times New Roman"/>
          <w:sz w:val="20"/>
          <w:szCs w:val="20"/>
        </w:rPr>
      </w:pPr>
    </w:p>
    <w:p w:rsidR="00C60328" w:rsidRPr="009D62AC" w:rsidRDefault="00C44F27" w:rsidP="00FE3B42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2AA61D8" wp14:editId="0D7882CC">
                <wp:simplePos x="0" y="0"/>
                <wp:positionH relativeFrom="column">
                  <wp:posOffset>-125730</wp:posOffset>
                </wp:positionH>
                <wp:positionV relativeFrom="paragraph">
                  <wp:posOffset>-88900</wp:posOffset>
                </wp:positionV>
                <wp:extent cx="4335780" cy="289560"/>
                <wp:effectExtent l="0" t="0" r="26670" b="152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3A8C4" id="Rounded Rectangle 25" o:spid="_x0000_s1026" style="position:absolute;margin-left:-9.9pt;margin-top:-7pt;width:341.4pt;height:22.8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" fillcolor="#c3d69b" strokecolor="#385d8a" strokeweight="2pt"/>
            </w:pict>
          </mc:Fallback>
        </mc:AlternateContent>
      </w:r>
      <w:r w:rsidR="009D62AC" w:rsidRPr="009D62AC">
        <w:rPr>
          <w:rFonts w:ascii="Times New Roman" w:hAnsi="Times New Roman" w:cs="Times New Roman"/>
          <w:sz w:val="20"/>
          <w:szCs w:val="20"/>
        </w:rPr>
        <w:t xml:space="preserve">Please upload any applicable </w:t>
      </w:r>
      <w:r w:rsidR="00F63CC0">
        <w:rPr>
          <w:rFonts w:ascii="Times New Roman" w:hAnsi="Times New Roman" w:cs="Times New Roman"/>
          <w:sz w:val="20"/>
          <w:szCs w:val="20"/>
        </w:rPr>
        <w:t>artifacts</w:t>
      </w:r>
      <w:r w:rsidR="009D62AC" w:rsidRPr="009D62AC">
        <w:rPr>
          <w:rFonts w:ascii="Times New Roman" w:hAnsi="Times New Roman" w:cs="Times New Roman"/>
          <w:sz w:val="20"/>
          <w:szCs w:val="20"/>
        </w:rPr>
        <w:t xml:space="preserve"> as an attachment here.</w:t>
      </w:r>
      <w:r w:rsidR="009D62AC" w:rsidRPr="009D62A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C60328" w:rsidRDefault="00C6032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F623AF" w:rsidRDefault="00F623AF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5D2758" w:rsidRPr="00E46868" w:rsidRDefault="00BE55F4" w:rsidP="00FE3B42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Part 5: Program Retention, Graduation, and Employment</w:t>
      </w:r>
    </w:p>
    <w:p w:rsidR="00BE55F4" w:rsidRDefault="00BE55F4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Graduation and Retention Rate</w:t>
      </w:r>
      <w:r w:rsidR="005A3031" w:rsidRPr="00E46868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1795"/>
        <w:gridCol w:w="720"/>
        <w:gridCol w:w="900"/>
        <w:gridCol w:w="1710"/>
        <w:gridCol w:w="1710"/>
        <w:gridCol w:w="1170"/>
        <w:gridCol w:w="1170"/>
        <w:gridCol w:w="1620"/>
        <w:gridCol w:w="2070"/>
        <w:gridCol w:w="900"/>
      </w:tblGrid>
      <w:tr w:rsidR="00385D9E" w:rsidRPr="00E46868" w:rsidTr="00C334B4">
        <w:trPr>
          <w:trHeight w:val="290"/>
        </w:trPr>
        <w:tc>
          <w:tcPr>
            <w:tcW w:w="1795" w:type="dxa"/>
          </w:tcPr>
          <w:p w:rsidR="00385D9E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85D9E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3330" w:type="dxa"/>
            <w:gridSpan w:val="3"/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Fall  Enrollment</w:t>
            </w: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4050" w:type="dxa"/>
            <w:gridSpan w:val="3"/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Spring Enrollment</w:t>
            </w: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3690" w:type="dxa"/>
            <w:gridSpan w:val="2"/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85D9E" w:rsidRPr="00C334B4" w:rsidRDefault="00385D9E" w:rsidP="00385D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Summer Enrollment</w:t>
            </w:r>
          </w:p>
        </w:tc>
        <w:tc>
          <w:tcPr>
            <w:tcW w:w="900" w:type="dxa"/>
            <w:vAlign w:val="center"/>
          </w:tcPr>
          <w:p w:rsidR="00385D9E" w:rsidRPr="00E46868" w:rsidRDefault="00385D9E" w:rsidP="001C6B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Annual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Student</w:t>
            </w: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FTE</w:t>
            </w:r>
            <w:proofErr w:type="spellEnd"/>
          </w:p>
        </w:tc>
      </w:tr>
      <w:tr w:rsidR="00385D9E" w:rsidRPr="00E46868" w:rsidTr="00C334B4">
        <w:trPr>
          <w:trHeight w:val="277"/>
        </w:trPr>
        <w:tc>
          <w:tcPr>
            <w:tcW w:w="1795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Pass Rate</w:t>
            </w: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Fall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GPA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Pass Rate</w:t>
            </w:r>
          </w:p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Spring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GPA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Pass Rate</w:t>
            </w: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Summer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385D9E" w:rsidRPr="00C334B4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4B4">
              <w:rPr>
                <w:rFonts w:ascii="Times New Roman" w:hAnsi="Times New Roman" w:cs="Times New Roman"/>
                <w:b/>
                <w:sz w:val="20"/>
                <w:szCs w:val="20"/>
              </w:rPr>
              <w:t>GPA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5D9E" w:rsidRPr="00E46868" w:rsidTr="00C334B4">
        <w:trPr>
          <w:trHeight w:val="277"/>
        </w:trPr>
        <w:tc>
          <w:tcPr>
            <w:tcW w:w="1795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5D9E" w:rsidRPr="00E46868" w:rsidTr="00C334B4">
        <w:trPr>
          <w:trHeight w:val="277"/>
        </w:trPr>
        <w:tc>
          <w:tcPr>
            <w:tcW w:w="1795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162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5D9E" w:rsidRPr="00E46868" w:rsidTr="00C334B4">
        <w:trPr>
          <w:trHeight w:val="277"/>
        </w:trPr>
        <w:tc>
          <w:tcPr>
            <w:tcW w:w="1795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162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5D9E" w:rsidRPr="00E46868" w:rsidTr="00C334B4">
        <w:trPr>
          <w:trHeight w:val="277"/>
        </w:trPr>
        <w:tc>
          <w:tcPr>
            <w:tcW w:w="1795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162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5D9E" w:rsidRPr="00E46868" w:rsidTr="00C334B4">
        <w:trPr>
          <w:trHeight w:val="290"/>
        </w:trPr>
        <w:tc>
          <w:tcPr>
            <w:tcW w:w="1795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162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385D9E" w:rsidRPr="00E46868" w:rsidRDefault="00385D9E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5B1C2A" w:rsidRDefault="005B1C2A" w:rsidP="005B1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5B1C2A" w:rsidRDefault="005B1C2A" w:rsidP="005B1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00" w:type="dxa"/>
          </w:tcPr>
          <w:p w:rsidR="005B1C2A" w:rsidRPr="00E46868" w:rsidRDefault="005B1C2A" w:rsidP="005B1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Cohort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Graduated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Returned (Not Graduated)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Graduated/Returned Total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Graduation/Retention Rate</w:t>
            </w: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5B1C2A" w:rsidRDefault="005B1C2A" w:rsidP="005B1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 Fall to 2015 Fall</w:t>
            </w:r>
          </w:p>
        </w:tc>
        <w:tc>
          <w:tcPr>
            <w:tcW w:w="900" w:type="dxa"/>
            <w:shd w:val="clear" w:color="auto" w:fill="auto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shd w:val="clear" w:color="auto" w:fill="auto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shd w:val="clear" w:color="auto" w:fill="auto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 Fall to 2014 Fall</w:t>
            </w:r>
          </w:p>
        </w:tc>
        <w:tc>
          <w:tcPr>
            <w:tcW w:w="900" w:type="dxa"/>
          </w:tcPr>
          <w:p w:rsidR="005B1C2A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 Fall to 2013 Fall</w:t>
            </w:r>
          </w:p>
        </w:tc>
        <w:tc>
          <w:tcPr>
            <w:tcW w:w="900" w:type="dxa"/>
          </w:tcPr>
          <w:p w:rsidR="005B1C2A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 Fall to 2012 Fall</w:t>
            </w:r>
          </w:p>
        </w:tc>
        <w:tc>
          <w:tcPr>
            <w:tcW w:w="900" w:type="dxa"/>
          </w:tcPr>
          <w:p w:rsidR="005B1C2A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1C2A" w:rsidRPr="00E46868" w:rsidTr="00C334B4">
        <w:tc>
          <w:tcPr>
            <w:tcW w:w="2515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 Fall to 2011 Fall</w:t>
            </w:r>
          </w:p>
        </w:tc>
        <w:tc>
          <w:tcPr>
            <w:tcW w:w="900" w:type="dxa"/>
          </w:tcPr>
          <w:p w:rsidR="005B1C2A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</w:tcPr>
          <w:p w:rsidR="005B1C2A" w:rsidRPr="00E46868" w:rsidRDefault="005B1C2A" w:rsidP="001C6B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A3031" w:rsidRP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5A3031" w:rsidRPr="00E46868">
        <w:rPr>
          <w:rFonts w:ascii="Times New Roman" w:hAnsi="Times New Roman" w:cs="Times New Roman"/>
          <w:sz w:val="20"/>
          <w:szCs w:val="20"/>
        </w:rPr>
        <w:t>Degrees, Diplomas, and Certificates 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5A3031" w:rsidRPr="00E46868" w:rsidTr="005E4458">
        <w:tc>
          <w:tcPr>
            <w:tcW w:w="2635" w:type="dxa"/>
          </w:tcPr>
          <w:p w:rsidR="005A3031" w:rsidRPr="00E46868" w:rsidRDefault="005A3031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5A3031" w:rsidRPr="00E46868" w:rsidRDefault="005A3031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5A3031" w:rsidRPr="00E46868" w:rsidRDefault="005A3031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Diploma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5A3031" w:rsidRPr="00E46868" w:rsidRDefault="005A3031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Certificate</w:t>
            </w:r>
          </w:p>
        </w:tc>
        <w:tc>
          <w:tcPr>
            <w:tcW w:w="2636" w:type="dxa"/>
            <w:tcBorders>
              <w:bottom w:val="single" w:sz="4" w:space="0" w:color="auto"/>
            </w:tcBorders>
          </w:tcPr>
          <w:p w:rsidR="005A3031" w:rsidRPr="00E46868" w:rsidRDefault="005A3031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D86C15" w:rsidRPr="00E46868" w:rsidTr="00C334B4">
        <w:tc>
          <w:tcPr>
            <w:tcW w:w="2635" w:type="dxa"/>
          </w:tcPr>
          <w:p w:rsidR="00D86C15" w:rsidRPr="00E46868" w:rsidRDefault="00D86C1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clear" w:color="auto" w:fill="auto"/>
          </w:tcPr>
          <w:p w:rsidR="00D86C15" w:rsidRPr="00E46868" w:rsidRDefault="00D86C1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tcBorders>
              <w:bottom w:val="single" w:sz="4" w:space="0" w:color="auto"/>
            </w:tcBorders>
            <w:shd w:val="clear" w:color="auto" w:fill="auto"/>
          </w:tcPr>
          <w:p w:rsidR="00D86C15" w:rsidRPr="00E46868" w:rsidRDefault="00D86C1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uto"/>
          </w:tcPr>
          <w:p w:rsidR="00D86C15" w:rsidRPr="00E46868" w:rsidRDefault="00D86C1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shd w:val="clear" w:color="auto" w:fill="auto"/>
          </w:tcPr>
          <w:p w:rsidR="00D86C15" w:rsidRPr="00E46868" w:rsidRDefault="00D86C1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4458" w:rsidRPr="00E46868" w:rsidTr="00C334B4"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4458" w:rsidRPr="00E46868" w:rsidTr="00C334B4"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4458" w:rsidRPr="00E46868" w:rsidTr="00C334B4"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4458" w:rsidRPr="00E46868" w:rsidTr="00C334B4"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shd w:val="clear" w:color="auto" w:fill="auto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:rsidR="005E4458" w:rsidRPr="00E46868" w:rsidRDefault="005E4458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B18" w:rsidRPr="00E46868" w:rsidRDefault="00FA4B18" w:rsidP="00FA4B18">
      <w:pPr>
        <w:rPr>
          <w:rFonts w:ascii="Times New Roman" w:hAnsi="Times New Roman" w:cs="Times New Roman"/>
          <w:sz w:val="20"/>
          <w:szCs w:val="20"/>
        </w:rPr>
      </w:pPr>
    </w:p>
    <w:p w:rsidR="00FA4B18" w:rsidRPr="00E46868" w:rsidRDefault="00F208FD" w:rsidP="00FA4B1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5.1 </w:t>
      </w:r>
      <w:r w:rsidR="00FA4B18" w:rsidRPr="00E46868">
        <w:rPr>
          <w:rFonts w:ascii="Times New Roman" w:hAnsi="Times New Roman" w:cs="Times New Roman"/>
          <w:sz w:val="20"/>
          <w:szCs w:val="20"/>
        </w:rPr>
        <w:t>According to your enrollment management plan, what is the target enrollment for this program</w:t>
      </w:r>
      <w:r w:rsidR="00FA4B18" w:rsidRPr="00E46868">
        <w:rPr>
          <w:rFonts w:ascii="Times New Roman" w:hAnsi="Times New Roman" w:cs="Times New Roman"/>
          <w:sz w:val="20"/>
          <w:szCs w:val="20"/>
          <w:highlight w:val="yellow"/>
        </w:rPr>
        <w:t>? (Let’s put link here to enrollment management plan)</w:t>
      </w:r>
    </w:p>
    <w:p w:rsidR="00E46868" w:rsidRDefault="005E4458" w:rsidP="00FA4B1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7CB33554" wp14:editId="0211C25E">
                <wp:simplePos x="0" y="0"/>
                <wp:positionH relativeFrom="column">
                  <wp:posOffset>-80010</wp:posOffset>
                </wp:positionH>
                <wp:positionV relativeFrom="paragraph">
                  <wp:posOffset>81280</wp:posOffset>
                </wp:positionV>
                <wp:extent cx="8107680" cy="680720"/>
                <wp:effectExtent l="0" t="0" r="2667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768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A4B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3554" id="_x0000_s1033" type="#_x0000_t202" style="position:absolute;margin-left:-6.3pt;margin-top:6.4pt;width:638.4pt;height:53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">
                <v:textbox>
                  <w:txbxContent>
                    <w:p w:rsidR="00C44F27" w:rsidRDefault="00C44F27" w:rsidP="00FA4B18"/>
                  </w:txbxContent>
                </v:textbox>
                <w10:wrap type="square"/>
              </v:shape>
            </w:pict>
          </mc:Fallback>
        </mc:AlternateContent>
      </w:r>
    </w:p>
    <w:p w:rsidR="00E46868" w:rsidRDefault="00E46868" w:rsidP="00FA4B18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FA4B18">
      <w:pPr>
        <w:rPr>
          <w:rFonts w:ascii="Times New Roman" w:hAnsi="Times New Roman" w:cs="Times New Roman"/>
          <w:sz w:val="20"/>
          <w:szCs w:val="20"/>
        </w:rPr>
      </w:pPr>
    </w:p>
    <w:p w:rsidR="00FA4B18" w:rsidRPr="00E46868" w:rsidRDefault="009D62AC" w:rsidP="00FA4B1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5A4485" wp14:editId="6803A13F">
                <wp:simplePos x="0" y="0"/>
                <wp:positionH relativeFrom="column">
                  <wp:posOffset>-76200</wp:posOffset>
                </wp:positionH>
                <wp:positionV relativeFrom="paragraph">
                  <wp:posOffset>433070</wp:posOffset>
                </wp:positionV>
                <wp:extent cx="8107680" cy="375920"/>
                <wp:effectExtent l="0" t="0" r="2667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768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A4B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4485" id="_x0000_s1034" type="#_x0000_t202" style="position:absolute;margin-left:-6pt;margin-top:34.1pt;width:638.4pt;height:2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KvJgIAAEs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">
                <v:textbox>
                  <w:txbxContent>
                    <w:p w:rsidR="00C44F27" w:rsidRDefault="00C44F27" w:rsidP="00FA4B18"/>
                  </w:txbxContent>
                </v:textbox>
                <w10:wrap type="square"/>
              </v:shape>
            </w:pict>
          </mc:Fallback>
        </mc:AlternateContent>
      </w:r>
      <w:r w:rsidR="00DB6CAF" w:rsidRPr="00E46868">
        <w:rPr>
          <w:rFonts w:ascii="Times New Roman" w:hAnsi="Times New Roman" w:cs="Times New Roman"/>
          <w:sz w:val="20"/>
          <w:szCs w:val="20"/>
        </w:rPr>
        <w:t xml:space="preserve">5.2 </w:t>
      </w:r>
      <w:r w:rsidR="00FA4B18" w:rsidRPr="00E46868">
        <w:rPr>
          <w:rFonts w:ascii="Times New Roman" w:hAnsi="Times New Roman" w:cs="Times New Roman"/>
          <w:sz w:val="20"/>
          <w:szCs w:val="20"/>
        </w:rPr>
        <w:t>What recruitment activities or strategies are you participating in for this program?</w:t>
      </w:r>
    </w:p>
    <w:p w:rsidR="00E46868" w:rsidRDefault="00E46868" w:rsidP="00FA4B18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FA4B18">
      <w:pPr>
        <w:rPr>
          <w:rFonts w:ascii="Times New Roman" w:hAnsi="Times New Roman" w:cs="Times New Roman"/>
          <w:sz w:val="20"/>
          <w:szCs w:val="20"/>
        </w:rPr>
      </w:pPr>
    </w:p>
    <w:p w:rsidR="00FA4B18" w:rsidRPr="00E46868" w:rsidRDefault="00FA4B18" w:rsidP="00FA4B1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E4DD343" wp14:editId="3AAEA854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8107680" cy="642620"/>
                <wp:effectExtent l="0" t="0" r="2667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768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A4B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D343" id="_x0000_s1035" type="#_x0000_t202" style="position:absolute;margin-left:0;margin-top:34.45pt;width:638.4pt;height:50.6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7MJgIAAEs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">
                <v:textbox>
                  <w:txbxContent>
                    <w:p w:rsidR="00C44F27" w:rsidRDefault="00C44F27" w:rsidP="00FA4B18"/>
                  </w:txbxContent>
                </v:textbox>
                <w10:wrap type="square"/>
              </v:shape>
            </w:pict>
          </mc:Fallback>
        </mc:AlternateContent>
      </w:r>
      <w:r w:rsidR="00F208FD" w:rsidRPr="00E46868">
        <w:rPr>
          <w:rFonts w:ascii="Times New Roman" w:hAnsi="Times New Roman" w:cs="Times New Roman"/>
          <w:sz w:val="20"/>
          <w:szCs w:val="20"/>
        </w:rPr>
        <w:t>5.</w:t>
      </w:r>
      <w:r w:rsidR="00DB6CAF" w:rsidRPr="00E46868">
        <w:rPr>
          <w:rFonts w:ascii="Times New Roman" w:hAnsi="Times New Roman" w:cs="Times New Roman"/>
          <w:sz w:val="20"/>
          <w:szCs w:val="20"/>
        </w:rPr>
        <w:t>3</w:t>
      </w:r>
      <w:r w:rsidR="00F208FD"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Pr="00E46868">
        <w:rPr>
          <w:rFonts w:ascii="Times New Roman" w:hAnsi="Times New Roman" w:cs="Times New Roman"/>
          <w:sz w:val="20"/>
          <w:szCs w:val="20"/>
        </w:rPr>
        <w:t>What retention activities/strategies have you incorporated for this program?</w:t>
      </w:r>
    </w:p>
    <w:p w:rsidR="005A3031" w:rsidRPr="00E46868" w:rsidRDefault="005A3031" w:rsidP="00FE3B42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</w:p>
    <w:p w:rsidR="00C23660" w:rsidRPr="00E46868" w:rsidRDefault="00C23660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Employment </w:t>
      </w:r>
      <w:r w:rsidR="00635E3E" w:rsidRPr="00E46868">
        <w:rPr>
          <w:rFonts w:ascii="Times New Roman" w:hAnsi="Times New Roman" w:cs="Times New Roman"/>
          <w:sz w:val="20"/>
          <w:szCs w:val="20"/>
        </w:rPr>
        <w:t xml:space="preserve">(This data is available from </w:t>
      </w:r>
      <w:hyperlink r:id="rId8" w:history="1">
        <w:r w:rsidR="00635E3E" w:rsidRPr="00E46868">
          <w:rPr>
            <w:rStyle w:val="Hyperlink"/>
            <w:rFonts w:ascii="Times New Roman" w:hAnsi="Times New Roman" w:cs="Times New Roman"/>
            <w:sz w:val="20"/>
            <w:szCs w:val="20"/>
          </w:rPr>
          <w:t>www.nctower.com</w:t>
        </w:r>
      </w:hyperlink>
      <w:r w:rsidR="00635E3E" w:rsidRPr="00E46868">
        <w:rPr>
          <w:rFonts w:ascii="Times New Roman" w:hAnsi="Times New Roman" w:cs="Times New Roman"/>
          <w:sz w:val="20"/>
          <w:szCs w:val="20"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10"/>
        <w:gridCol w:w="2151"/>
        <w:gridCol w:w="2162"/>
        <w:gridCol w:w="2160"/>
        <w:gridCol w:w="2156"/>
        <w:gridCol w:w="2157"/>
      </w:tblGrid>
      <w:tr w:rsidR="00C23660" w:rsidRPr="00E46868" w:rsidTr="00DB6CAF">
        <w:tc>
          <w:tcPr>
            <w:tcW w:w="2169" w:type="dxa"/>
            <w:gridSpan w:val="2"/>
          </w:tcPr>
          <w:p w:rsidR="00C23660" w:rsidRPr="00E46868" w:rsidRDefault="00C23660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1" w:type="dxa"/>
          </w:tcPr>
          <w:p w:rsidR="00C23660" w:rsidRPr="00E46868" w:rsidRDefault="00C23660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2162" w:type="dxa"/>
          </w:tcPr>
          <w:p w:rsidR="00C23660" w:rsidRPr="00E46868" w:rsidRDefault="00C23660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2155" w:type="dxa"/>
          </w:tcPr>
          <w:p w:rsidR="00C23660" w:rsidRPr="00E46868" w:rsidRDefault="00C23660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2156" w:type="dxa"/>
          </w:tcPr>
          <w:p w:rsidR="00C23660" w:rsidRPr="00E46868" w:rsidRDefault="00C23660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2157" w:type="dxa"/>
          </w:tcPr>
          <w:p w:rsidR="00C23660" w:rsidRPr="00E46868" w:rsidRDefault="00C23660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</w:tr>
      <w:tr w:rsidR="00DB6CAF" w:rsidRPr="00E46868" w:rsidTr="00DB6CAF">
        <w:trPr>
          <w:trHeight w:val="138"/>
        </w:trPr>
        <w:tc>
          <w:tcPr>
            <w:tcW w:w="2159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% of graduates employed after 1 year (total)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138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Degrees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138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Diplomas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138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Certificates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Mean annual wages after 1 year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Degrees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Diplomas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Certificates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Median annual wages with 25</w:t>
            </w:r>
            <w:r w:rsidRPr="00E4686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 xml:space="preserve"> to 75</w:t>
            </w:r>
            <w:r w:rsidRPr="00E4686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 xml:space="preserve"> percentile range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F20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Degrees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Diplomas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DB6CAF">
        <w:trPr>
          <w:trHeight w:val="69"/>
        </w:trPr>
        <w:tc>
          <w:tcPr>
            <w:tcW w:w="2159" w:type="dxa"/>
          </w:tcPr>
          <w:p w:rsidR="00DB6CAF" w:rsidRPr="00E46868" w:rsidRDefault="00DB6CAF" w:rsidP="009252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Certificates</w:t>
            </w:r>
          </w:p>
        </w:tc>
        <w:tc>
          <w:tcPr>
            <w:tcW w:w="2161" w:type="dxa"/>
            <w:gridSpan w:val="2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7" w:type="dxa"/>
          </w:tcPr>
          <w:p w:rsidR="00DB6CAF" w:rsidRPr="00E46868" w:rsidRDefault="00DB6CAF" w:rsidP="00DB6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3660" w:rsidRPr="00E46868" w:rsidRDefault="00C23660" w:rsidP="00FE3B42">
      <w:pPr>
        <w:rPr>
          <w:rFonts w:ascii="Times New Roman" w:hAnsi="Times New Roman" w:cs="Times New Roman"/>
          <w:sz w:val="20"/>
          <w:szCs w:val="20"/>
        </w:rPr>
      </w:pPr>
    </w:p>
    <w:p w:rsidR="00A40255" w:rsidRPr="00E46868" w:rsidRDefault="00A40255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For AA and AS</w:t>
      </w:r>
      <w:r w:rsidR="00C23660"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="00DB6CAF" w:rsidRPr="00E46868">
        <w:rPr>
          <w:rFonts w:ascii="Times New Roman" w:hAnsi="Times New Roman" w:cs="Times New Roman"/>
          <w:sz w:val="20"/>
          <w:szCs w:val="20"/>
        </w:rPr>
        <w:t>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2196"/>
      </w:tblGrid>
      <w:tr w:rsidR="00A40255" w:rsidRPr="00E46868" w:rsidTr="00A40255">
        <w:tc>
          <w:tcPr>
            <w:tcW w:w="2196" w:type="dxa"/>
          </w:tcPr>
          <w:p w:rsidR="00A40255" w:rsidRPr="00E46868" w:rsidRDefault="00A4025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</w:tcPr>
          <w:p w:rsidR="00A40255" w:rsidRPr="00E46868" w:rsidRDefault="00D86C1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2196" w:type="dxa"/>
          </w:tcPr>
          <w:p w:rsidR="00A40255" w:rsidRPr="00E46868" w:rsidRDefault="00982D91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2196" w:type="dxa"/>
          </w:tcPr>
          <w:p w:rsidR="00A40255" w:rsidRPr="00E46868" w:rsidRDefault="00982D91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2196" w:type="dxa"/>
          </w:tcPr>
          <w:p w:rsidR="00A40255" w:rsidRPr="00E46868" w:rsidRDefault="00982D91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2196" w:type="dxa"/>
          </w:tcPr>
          <w:p w:rsidR="00A40255" w:rsidRPr="00E46868" w:rsidRDefault="00982D91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</w:tr>
      <w:tr w:rsidR="00A40255" w:rsidRPr="00E46868" w:rsidTr="00A40255">
        <w:tc>
          <w:tcPr>
            <w:tcW w:w="2196" w:type="dxa"/>
          </w:tcPr>
          <w:p w:rsidR="00A40255" w:rsidRPr="00E46868" w:rsidRDefault="00A40255" w:rsidP="00A40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# students who transferred to 4 yr. institution</w:t>
            </w:r>
          </w:p>
        </w:tc>
        <w:tc>
          <w:tcPr>
            <w:tcW w:w="2196" w:type="dxa"/>
          </w:tcPr>
          <w:p w:rsidR="00A40255" w:rsidRPr="00E46868" w:rsidRDefault="00A4025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</w:tcPr>
          <w:p w:rsidR="00A40255" w:rsidRPr="00E46868" w:rsidRDefault="00A4025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</w:tcPr>
          <w:p w:rsidR="00A40255" w:rsidRPr="00E46868" w:rsidRDefault="00A4025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</w:tcPr>
          <w:p w:rsidR="00A40255" w:rsidRPr="00E46868" w:rsidRDefault="00A4025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</w:tcPr>
          <w:p w:rsidR="00A40255" w:rsidRPr="00E46868" w:rsidRDefault="00A40255" w:rsidP="00FE3B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91" w:rsidRPr="00E46868" w:rsidTr="007B3CA5">
        <w:tc>
          <w:tcPr>
            <w:tcW w:w="2196" w:type="dxa"/>
          </w:tcPr>
          <w:p w:rsidR="00982D91" w:rsidRPr="00E46868" w:rsidRDefault="007B3CA5" w:rsidP="00A40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Comparison of RCC student GPA to native student GPA</w:t>
            </w:r>
          </w:p>
        </w:tc>
        <w:tc>
          <w:tcPr>
            <w:tcW w:w="2196" w:type="dxa"/>
            <w:vAlign w:val="center"/>
          </w:tcPr>
          <w:p w:rsidR="00982D91" w:rsidRPr="00E46868" w:rsidRDefault="007B3CA5" w:rsidP="007B3C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2196" w:type="dxa"/>
            <w:vAlign w:val="center"/>
          </w:tcPr>
          <w:p w:rsidR="00982D91" w:rsidRPr="00E46868" w:rsidRDefault="007B3CA5" w:rsidP="007B3C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2196" w:type="dxa"/>
            <w:vAlign w:val="center"/>
          </w:tcPr>
          <w:p w:rsidR="00982D91" w:rsidRPr="00E46868" w:rsidRDefault="007B3CA5" w:rsidP="007B3C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2196" w:type="dxa"/>
            <w:vAlign w:val="center"/>
          </w:tcPr>
          <w:p w:rsidR="00982D91" w:rsidRPr="00E46868" w:rsidRDefault="007B3CA5" w:rsidP="007B3C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2196" w:type="dxa"/>
            <w:vAlign w:val="center"/>
          </w:tcPr>
          <w:p w:rsidR="00982D91" w:rsidRPr="00E46868" w:rsidRDefault="007B3CA5" w:rsidP="007B3C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:rsidR="00A40255" w:rsidRPr="00E46868" w:rsidRDefault="00A40255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5.</w:t>
      </w:r>
      <w:r w:rsidR="00DB6CAF" w:rsidRPr="00E46868">
        <w:rPr>
          <w:rFonts w:ascii="Times New Roman" w:hAnsi="Times New Roman" w:cs="Times New Roman"/>
          <w:b/>
          <w:sz w:val="20"/>
          <w:szCs w:val="20"/>
        </w:rPr>
        <w:t>4</w:t>
      </w:r>
      <w:r w:rsidR="00F208FD" w:rsidRPr="00E4686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46868">
        <w:rPr>
          <w:rFonts w:ascii="Times New Roman" w:hAnsi="Times New Roman" w:cs="Times New Roman"/>
          <w:sz w:val="20"/>
          <w:szCs w:val="20"/>
        </w:rPr>
        <w:t>P</w:t>
      </w:r>
      <w:r w:rsidR="00D86C15" w:rsidRPr="00E46868">
        <w:rPr>
          <w:rFonts w:ascii="Times New Roman" w:hAnsi="Times New Roman" w:cs="Times New Roman"/>
          <w:sz w:val="20"/>
          <w:szCs w:val="20"/>
        </w:rPr>
        <w:t>lease comment on any trends in the data</w:t>
      </w:r>
      <w:r w:rsidRPr="00E46868">
        <w:rPr>
          <w:rFonts w:ascii="Times New Roman" w:hAnsi="Times New Roman" w:cs="Times New Roman"/>
          <w:sz w:val="20"/>
          <w:szCs w:val="20"/>
        </w:rPr>
        <w:t xml:space="preserve"> above.</w:t>
      </w:r>
    </w:p>
    <w:p w:rsidR="00E46868" w:rsidRDefault="009D62AC" w:rsidP="00FE3B42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97C6313" wp14:editId="13F1B176">
                <wp:simplePos x="0" y="0"/>
                <wp:positionH relativeFrom="column">
                  <wp:posOffset>-66675</wp:posOffset>
                </wp:positionH>
                <wp:positionV relativeFrom="paragraph">
                  <wp:posOffset>99060</wp:posOffset>
                </wp:positionV>
                <wp:extent cx="8290560" cy="784860"/>
                <wp:effectExtent l="0" t="0" r="1524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056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E46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6313" id="_x0000_s1036" type="#_x0000_t202" style="position:absolute;margin-left:-5.25pt;margin-top:7.8pt;width:652.8pt;height:61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">
                <v:textbox>
                  <w:txbxContent>
                    <w:p w:rsidR="00C44F27" w:rsidRDefault="00C44F27" w:rsidP="00E46868"/>
                  </w:txbxContent>
                </v:textbox>
                <w10:wrap type="square"/>
              </v:shape>
            </w:pict>
          </mc:Fallback>
        </mc:AlternateContent>
      </w:r>
    </w:p>
    <w:p w:rsidR="00E46868" w:rsidRDefault="00E4686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9D62AC" w:rsidRDefault="009D62AC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D14494" w:rsidRPr="00E46868" w:rsidRDefault="00F208FD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A31C260" wp14:editId="21FAB3CB">
                <wp:simplePos x="0" y="0"/>
                <wp:positionH relativeFrom="column">
                  <wp:posOffset>0</wp:posOffset>
                </wp:positionH>
                <wp:positionV relativeFrom="paragraph">
                  <wp:posOffset>509905</wp:posOffset>
                </wp:positionV>
                <wp:extent cx="8694420" cy="365760"/>
                <wp:effectExtent l="0" t="0" r="1143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44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C260" id="_x0000_s1037" type="#_x0000_t202" style="position:absolute;margin-left:0;margin-top:40.15pt;width:684.6pt;height:28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">
                <v:textbox>
                  <w:txbxContent>
                    <w:p w:rsidR="00C44F27" w:rsidRDefault="00C44F27"/>
                  </w:txbxContent>
                </v:textbox>
                <w10:wrap type="square"/>
              </v:shape>
            </w:pict>
          </mc:Fallback>
        </mc:AlternateContent>
      </w:r>
      <w:r w:rsidR="00A40255" w:rsidRPr="00E46868">
        <w:rPr>
          <w:rFonts w:ascii="Times New Roman" w:hAnsi="Times New Roman" w:cs="Times New Roman"/>
          <w:b/>
          <w:sz w:val="20"/>
          <w:szCs w:val="20"/>
        </w:rPr>
        <w:t>5.</w:t>
      </w:r>
      <w:r w:rsidR="00DB6CAF" w:rsidRPr="00E46868">
        <w:rPr>
          <w:rFonts w:ascii="Times New Roman" w:hAnsi="Times New Roman" w:cs="Times New Roman"/>
          <w:b/>
          <w:sz w:val="20"/>
          <w:szCs w:val="20"/>
        </w:rPr>
        <w:t>5</w:t>
      </w:r>
      <w:r w:rsidRPr="00E4686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0255" w:rsidRPr="00E46868">
        <w:rPr>
          <w:rFonts w:ascii="Times New Roman" w:hAnsi="Times New Roman" w:cs="Times New Roman"/>
          <w:sz w:val="20"/>
          <w:szCs w:val="20"/>
        </w:rPr>
        <w:t>Usin</w:t>
      </w:r>
      <w:r w:rsidR="0059060D" w:rsidRPr="00E46868">
        <w:rPr>
          <w:rFonts w:ascii="Times New Roman" w:hAnsi="Times New Roman" w:cs="Times New Roman"/>
          <w:sz w:val="20"/>
          <w:szCs w:val="20"/>
        </w:rPr>
        <w:t xml:space="preserve">g the </w:t>
      </w:r>
      <w:r w:rsidR="009968F3" w:rsidRPr="00E46868">
        <w:rPr>
          <w:rFonts w:ascii="Times New Roman" w:hAnsi="Times New Roman" w:cs="Times New Roman"/>
          <w:sz w:val="20"/>
          <w:szCs w:val="20"/>
        </w:rPr>
        <w:t xml:space="preserve">data above and the </w:t>
      </w:r>
      <w:r w:rsidR="0059060D" w:rsidRPr="00E46868">
        <w:rPr>
          <w:rFonts w:ascii="Times New Roman" w:hAnsi="Times New Roman" w:cs="Times New Roman"/>
          <w:sz w:val="20"/>
          <w:szCs w:val="20"/>
        </w:rPr>
        <w:t>results from your program</w:t>
      </w:r>
      <w:r w:rsidR="00A40255" w:rsidRPr="00E46868">
        <w:rPr>
          <w:rFonts w:ascii="Times New Roman" w:hAnsi="Times New Roman" w:cs="Times New Roman"/>
          <w:sz w:val="20"/>
          <w:szCs w:val="20"/>
        </w:rPr>
        <w:t>/department</w:t>
      </w:r>
      <w:r w:rsidR="0059060D" w:rsidRPr="00E46868">
        <w:rPr>
          <w:rFonts w:ascii="Times New Roman" w:hAnsi="Times New Roman" w:cs="Times New Roman"/>
          <w:sz w:val="20"/>
          <w:szCs w:val="20"/>
        </w:rPr>
        <w:t>’</w:t>
      </w:r>
      <w:r w:rsidR="00A40255" w:rsidRPr="00E46868">
        <w:rPr>
          <w:rFonts w:ascii="Times New Roman" w:hAnsi="Times New Roman" w:cs="Times New Roman"/>
          <w:sz w:val="20"/>
          <w:szCs w:val="20"/>
        </w:rPr>
        <w:t xml:space="preserve">s recent assessment reports, please summarize any changes that have been made as a result of your program level assessments.  </w:t>
      </w:r>
    </w:p>
    <w:p w:rsidR="00F208FD" w:rsidRPr="00E46868" w:rsidRDefault="00F208FD" w:rsidP="00FE3B42">
      <w:pPr>
        <w:rPr>
          <w:rFonts w:ascii="Times New Roman" w:hAnsi="Times New Roman" w:cs="Times New Roman"/>
          <w:sz w:val="20"/>
          <w:szCs w:val="20"/>
        </w:rPr>
      </w:pPr>
    </w:p>
    <w:p w:rsidR="009D62AC" w:rsidRDefault="009D62AC" w:rsidP="00FE3B42">
      <w:pPr>
        <w:rPr>
          <w:rFonts w:ascii="Times New Roman" w:hAnsi="Times New Roman" w:cs="Times New Roman"/>
          <w:sz w:val="20"/>
          <w:szCs w:val="20"/>
        </w:rPr>
      </w:pPr>
    </w:p>
    <w:p w:rsidR="00FA4B18" w:rsidRPr="00E46868" w:rsidRDefault="00F208FD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5.</w:t>
      </w:r>
      <w:r w:rsidR="00DB6CAF" w:rsidRPr="00E46868">
        <w:rPr>
          <w:rFonts w:ascii="Times New Roman" w:hAnsi="Times New Roman" w:cs="Times New Roman"/>
          <w:sz w:val="20"/>
          <w:szCs w:val="20"/>
        </w:rPr>
        <w:t>6a</w:t>
      </w:r>
      <w:r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="00FA4B18" w:rsidRPr="00E46868">
        <w:rPr>
          <w:rFonts w:ascii="Times New Roman" w:hAnsi="Times New Roman" w:cs="Times New Roman"/>
          <w:sz w:val="20"/>
          <w:szCs w:val="20"/>
        </w:rPr>
        <w:t>Current articulation agreements can be found with the following universities/colleges</w:t>
      </w:r>
      <w:r w:rsidRPr="00E46868">
        <w:rPr>
          <w:rFonts w:ascii="Times New Roman" w:hAnsi="Times New Roman" w:cs="Times New Roman"/>
          <w:sz w:val="20"/>
          <w:szCs w:val="20"/>
        </w:rPr>
        <w:t xml:space="preserve"> (please check all that apply)</w:t>
      </w:r>
      <w:r w:rsidR="00FA4B18" w:rsidRPr="00E46868">
        <w:rPr>
          <w:rFonts w:ascii="Times New Roman" w:hAnsi="Times New Roman" w:cs="Times New Roman"/>
          <w:sz w:val="20"/>
          <w:szCs w:val="20"/>
        </w:rPr>
        <w:t>: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Appalachian State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East Carolina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Elizabeth City State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Fayetteville State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NC Agricultural and Technical State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NC State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North Carolina Central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UNC Asheville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UNC Chapel Hill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UNC Charlotte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UNC Greensboro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UNC Pembroke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UNC Wilmington 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UNC School of the Arts 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Western Carolina University 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Winston Salem State University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Other private universities/colleges in North Carolina ________________________________</w:t>
      </w:r>
    </w:p>
    <w:p w:rsidR="00F208FD" w:rsidRPr="00E46868" w:rsidRDefault="00F208FD" w:rsidP="009252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Other state universities/colleges outside North Carolina _____________________________</w:t>
      </w:r>
    </w:p>
    <w:p w:rsidR="00FA4B18" w:rsidRPr="00E46868" w:rsidRDefault="00FA4B18" w:rsidP="00FA4B1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D04133" wp14:editId="3561FBD3">
                <wp:simplePos x="0" y="0"/>
                <wp:positionH relativeFrom="column">
                  <wp:posOffset>0</wp:posOffset>
                </wp:positionH>
                <wp:positionV relativeFrom="paragraph">
                  <wp:posOffset>382905</wp:posOffset>
                </wp:positionV>
                <wp:extent cx="8107680" cy="695960"/>
                <wp:effectExtent l="0" t="0" r="26670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768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A4B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4133" id="_x0000_s1038" type="#_x0000_t202" style="position:absolute;margin-left:0;margin-top:30.15pt;width:638.4pt;height:54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">
                <v:textbox>
                  <w:txbxContent>
                    <w:p w:rsidR="00C44F27" w:rsidRDefault="00C44F27" w:rsidP="00FA4B18"/>
                  </w:txbxContent>
                </v:textbox>
                <w10:wrap type="square"/>
              </v:shape>
            </w:pict>
          </mc:Fallback>
        </mc:AlternateContent>
      </w:r>
      <w:r w:rsidR="00DB6CAF" w:rsidRPr="00E46868">
        <w:rPr>
          <w:rFonts w:ascii="Times New Roman" w:hAnsi="Times New Roman" w:cs="Times New Roman"/>
          <w:sz w:val="20"/>
          <w:szCs w:val="20"/>
        </w:rPr>
        <w:t xml:space="preserve">5.6 b </w:t>
      </w:r>
      <w:proofErr w:type="gramStart"/>
      <w:r w:rsidRPr="00E4686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you have added any new articulation agreements since last year, please explain below (otherwise put N/A):</w:t>
      </w:r>
    </w:p>
    <w:p w:rsid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B068D45" wp14:editId="15664BB6">
                <wp:simplePos x="0" y="0"/>
                <wp:positionH relativeFrom="column">
                  <wp:posOffset>-8370570</wp:posOffset>
                </wp:positionH>
                <wp:positionV relativeFrom="paragraph">
                  <wp:posOffset>196850</wp:posOffset>
                </wp:positionV>
                <wp:extent cx="3566160" cy="281940"/>
                <wp:effectExtent l="0" t="0" r="15240" b="2286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94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89174" id="Rounded Rectangle 26" o:spid="_x0000_s1026" style="position:absolute;margin-left:-659.1pt;margin-top:15.5pt;width:280.8pt;height:22.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" fillcolor="#92d050" strokecolor="#243f60 [1604]" strokeweight="2pt"/>
            </w:pict>
          </mc:Fallback>
        </mc:AlternateContent>
      </w:r>
    </w:p>
    <w:p w:rsidR="005D5831" w:rsidRPr="00E46868" w:rsidRDefault="00DB6CAF" w:rsidP="00FE3B42">
      <w:pPr>
        <w:rPr>
          <w:ins w:id="0" w:author="Sheri R. Dunn-Ramsay" w:date="2015-03-11T12:00:00Z"/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Upload copies of new articulation agreements here</w:t>
      </w:r>
    </w:p>
    <w:p w:rsidR="00DB6CAF" w:rsidRPr="00E46868" w:rsidRDefault="005D5831" w:rsidP="00FE3B42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5.6</w:t>
      </w:r>
      <w:r w:rsidR="00DB6CAF" w:rsidRPr="00E46868">
        <w:rPr>
          <w:rFonts w:ascii="Times New Roman" w:hAnsi="Times New Roman" w:cs="Times New Roman"/>
          <w:sz w:val="20"/>
          <w:szCs w:val="20"/>
        </w:rPr>
        <w:t xml:space="preserve">c Are all articulation agreements found on Student Transfer Information </w:t>
      </w:r>
      <w:r w:rsidR="007E475B">
        <w:rPr>
          <w:rFonts w:ascii="Times New Roman" w:hAnsi="Times New Roman" w:cs="Times New Roman"/>
          <w:sz w:val="20"/>
          <w:szCs w:val="20"/>
        </w:rPr>
        <w:t>i</w:t>
      </w:r>
      <w:r w:rsidR="00DB6CAF" w:rsidRPr="00E46868">
        <w:rPr>
          <w:rFonts w:ascii="Times New Roman" w:hAnsi="Times New Roman" w:cs="Times New Roman"/>
          <w:sz w:val="20"/>
          <w:szCs w:val="20"/>
        </w:rPr>
        <w:t xml:space="preserve">n the RCC College Transfer section of the RCC website found here: </w:t>
      </w:r>
      <w:hyperlink r:id="rId9" w:history="1">
        <w:r w:rsidR="00DB6CAF" w:rsidRPr="00E46868">
          <w:rPr>
            <w:rStyle w:val="Hyperlink"/>
            <w:rFonts w:ascii="Times New Roman" w:hAnsi="Times New Roman" w:cs="Times New Roman"/>
            <w:sz w:val="20"/>
            <w:szCs w:val="20"/>
          </w:rPr>
          <w:t>http://richmondcc.edu/admissions/transfers</w:t>
        </w:r>
      </w:hyperlink>
      <w:r w:rsidR="00DB6CAF" w:rsidRPr="00E4686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6CAF" w:rsidRPr="00E46868" w:rsidRDefault="00DB6CAF" w:rsidP="00DB6CAF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734F13" wp14:editId="32AD4A18">
                <wp:simplePos x="0" y="0"/>
                <wp:positionH relativeFrom="column">
                  <wp:posOffset>2019300</wp:posOffset>
                </wp:positionH>
                <wp:positionV relativeFrom="paragraph">
                  <wp:posOffset>22860</wp:posOffset>
                </wp:positionV>
                <wp:extent cx="167640" cy="1676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560DA" id="Rectangle 28" o:spid="_x0000_s1026" style="position:absolute;margin-left:159pt;margin-top:1.8pt;width:13.2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" filled="f" strokecolor="black [3213]" strokeweight="2pt"/>
            </w:pict>
          </mc:Fallback>
        </mc:AlternateContent>
      </w: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04B6B" wp14:editId="4F5A1366">
                <wp:simplePos x="0" y="0"/>
                <wp:positionH relativeFrom="column">
                  <wp:posOffset>60960</wp:posOffset>
                </wp:positionH>
                <wp:positionV relativeFrom="paragraph">
                  <wp:posOffset>22860</wp:posOffset>
                </wp:positionV>
                <wp:extent cx="167640" cy="1676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BBCD4" id="Rectangle 27" o:spid="_x0000_s1026" style="position:absolute;margin-left:4.8pt;margin-top:1.8pt;width:13.2pt;height:1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" filled="f" strokecolor="black [3213]" strokeweight="2pt"/>
            </w:pict>
          </mc:Fallback>
        </mc:AlternateContent>
      </w:r>
      <w:r w:rsidRPr="00E46868">
        <w:rPr>
          <w:rFonts w:ascii="Times New Roman" w:hAnsi="Times New Roman" w:cs="Times New Roman"/>
          <w:sz w:val="20"/>
          <w:szCs w:val="20"/>
        </w:rPr>
        <w:tab/>
        <w:t>Yes</w:t>
      </w:r>
      <w:r w:rsidRPr="00E46868">
        <w:rPr>
          <w:rFonts w:ascii="Times New Roman" w:hAnsi="Times New Roman" w:cs="Times New Roman"/>
          <w:sz w:val="20"/>
          <w:szCs w:val="20"/>
        </w:rPr>
        <w:tab/>
      </w:r>
      <w:r w:rsidRPr="00E46868">
        <w:rPr>
          <w:rFonts w:ascii="Times New Roman" w:hAnsi="Times New Roman" w:cs="Times New Roman"/>
          <w:sz w:val="20"/>
          <w:szCs w:val="20"/>
        </w:rPr>
        <w:tab/>
      </w:r>
      <w:r w:rsidRPr="00E46868">
        <w:rPr>
          <w:rFonts w:ascii="Times New Roman" w:hAnsi="Times New Roman" w:cs="Times New Roman"/>
          <w:sz w:val="20"/>
          <w:szCs w:val="20"/>
        </w:rPr>
        <w:tab/>
      </w:r>
      <w:r w:rsidRPr="00E46868">
        <w:rPr>
          <w:rFonts w:ascii="Times New Roman" w:hAnsi="Times New Roman" w:cs="Times New Roman"/>
          <w:sz w:val="20"/>
          <w:szCs w:val="20"/>
        </w:rPr>
        <w:tab/>
        <w:t>No</w:t>
      </w:r>
    </w:p>
    <w:p w:rsidR="00DB6CAF" w:rsidRDefault="00F63CC0" w:rsidP="00FE3B42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DA70D7D" wp14:editId="1CBD61A8">
                <wp:simplePos x="0" y="0"/>
                <wp:positionH relativeFrom="column">
                  <wp:posOffset>-120015</wp:posOffset>
                </wp:positionH>
                <wp:positionV relativeFrom="paragraph">
                  <wp:posOffset>281305</wp:posOffset>
                </wp:positionV>
                <wp:extent cx="4335780" cy="289560"/>
                <wp:effectExtent l="0" t="0" r="26670" b="15240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44F27" w:rsidRDefault="00C44F27" w:rsidP="00F63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70D7D" id="Rounded Rectangle 204" o:spid="_x0000_s1039" style="position:absolute;margin-left:-9.45pt;margin-top:22.15pt;width:341.4pt;height:22.8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" fillcolor="#c3d69b" strokecolor="#385d8a" strokeweight="2pt">
                <v:textbox>
                  <w:txbxContent>
                    <w:p w:rsidR="00C44F27" w:rsidRDefault="00C44F27" w:rsidP="00F63C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B6CAF" w:rsidRPr="00E46868">
        <w:rPr>
          <w:rFonts w:ascii="Times New Roman" w:hAnsi="Times New Roman" w:cs="Times New Roman"/>
          <w:sz w:val="20"/>
          <w:szCs w:val="20"/>
        </w:rPr>
        <w:t>If you responded No, please contact the Director of College Transfer.</w:t>
      </w:r>
    </w:p>
    <w:p w:rsidR="00F63CC0" w:rsidRDefault="00F63CC0" w:rsidP="00FE3B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upload any applicable artifacts as an attachment here.</w:t>
      </w:r>
    </w:p>
    <w:p w:rsidR="00F63CC0" w:rsidRPr="00E46868" w:rsidRDefault="00F63CC0" w:rsidP="00FE3B42">
      <w:pPr>
        <w:rPr>
          <w:rFonts w:ascii="Times New Roman" w:hAnsi="Times New Roman" w:cs="Times New Roman"/>
          <w:sz w:val="20"/>
          <w:szCs w:val="20"/>
        </w:rPr>
      </w:pPr>
    </w:p>
    <w:p w:rsidR="00F14670" w:rsidRPr="00E46868" w:rsidRDefault="00F14670" w:rsidP="00FE3B42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Part 6: Reflection and Action Plans</w:t>
      </w:r>
    </w:p>
    <w:p w:rsidR="00F14670" w:rsidRPr="00E46868" w:rsidRDefault="00F14670" w:rsidP="00F14670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6.1 </w:t>
      </w:r>
      <w:r w:rsidR="0059060D" w:rsidRPr="00E46868">
        <w:rPr>
          <w:rFonts w:ascii="Times New Roman" w:hAnsi="Times New Roman" w:cs="Times New Roman"/>
          <w:sz w:val="20"/>
          <w:szCs w:val="20"/>
        </w:rPr>
        <w:t>Based on the</w:t>
      </w:r>
      <w:r w:rsidRPr="00E46868">
        <w:rPr>
          <w:rFonts w:ascii="Times New Roman" w:hAnsi="Times New Roman" w:cs="Times New Roman"/>
          <w:sz w:val="20"/>
          <w:szCs w:val="20"/>
        </w:rPr>
        <w:t xml:space="preserve"> data and analysis presented above, as well as on issues or items that you were unable to</w:t>
      </w:r>
      <w:r w:rsidR="009F08EE" w:rsidRPr="00E46868">
        <w:rPr>
          <w:rFonts w:ascii="Times New Roman" w:hAnsi="Times New Roman" w:cs="Times New Roman"/>
          <w:sz w:val="20"/>
          <w:szCs w:val="20"/>
        </w:rPr>
        <w:t xml:space="preserve"> discuss above, comment on the s</w:t>
      </w:r>
      <w:r w:rsidRPr="00E46868">
        <w:rPr>
          <w:rFonts w:ascii="Times New Roman" w:hAnsi="Times New Roman" w:cs="Times New Roman"/>
          <w:sz w:val="20"/>
          <w:szCs w:val="20"/>
        </w:rPr>
        <w:t>trength</w:t>
      </w:r>
      <w:r w:rsidR="009F08EE" w:rsidRPr="00E46868">
        <w:rPr>
          <w:rFonts w:ascii="Times New Roman" w:hAnsi="Times New Roman" w:cs="Times New Roman"/>
          <w:sz w:val="20"/>
          <w:szCs w:val="20"/>
        </w:rPr>
        <w:t>s and opportunities for improvement of the p</w:t>
      </w:r>
      <w:r w:rsidRPr="00E46868">
        <w:rPr>
          <w:rFonts w:ascii="Times New Roman" w:hAnsi="Times New Roman" w:cs="Times New Roman"/>
          <w:sz w:val="20"/>
          <w:szCs w:val="20"/>
        </w:rPr>
        <w:t>rogram.</w:t>
      </w:r>
    </w:p>
    <w:p w:rsidR="00F14670" w:rsidRDefault="005D5831" w:rsidP="00E4686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Strengths:</w:t>
      </w:r>
      <w:r w:rsidRPr="00E468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E46868">
        <w:rPr>
          <w:rFonts w:ascii="Times New Roman" w:hAnsi="Times New Roman" w:cs="Times New Roman"/>
          <w:sz w:val="20"/>
          <w:szCs w:val="20"/>
        </w:rPr>
        <w:t>List</w:t>
      </w:r>
      <w:r w:rsidR="00F14670" w:rsidRPr="00E46868">
        <w:rPr>
          <w:rFonts w:ascii="Times New Roman" w:hAnsi="Times New Roman" w:cs="Times New Roman"/>
          <w:sz w:val="20"/>
          <w:szCs w:val="20"/>
        </w:rPr>
        <w:t xml:space="preserve"> the current strengths of your program</w:t>
      </w:r>
    </w:p>
    <w:p w:rsidR="00E46868" w:rsidRPr="00E46868" w:rsidRDefault="00E46868" w:rsidP="00E4686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583D6E" wp14:editId="5C395ECE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206740" cy="1404620"/>
                <wp:effectExtent l="0" t="0" r="22860" b="279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E468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83D6E" id="_x0000_s1040" type="#_x0000_t202" style="position:absolute;margin-left:0;margin-top:15pt;width:646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">
                <v:textbox style="mso-fit-shape-to-text:t">
                  <w:txbxContent>
                    <w:p w:rsidR="00C44F27" w:rsidRDefault="00C44F27" w:rsidP="00E46868"/>
                  </w:txbxContent>
                </v:textbox>
                <w10:wrap type="square"/>
              </v:shape>
            </w:pict>
          </mc:Fallback>
        </mc:AlternateContent>
      </w:r>
    </w:p>
    <w:p w:rsidR="00F208FD" w:rsidRPr="00E46868" w:rsidRDefault="00F208FD" w:rsidP="00DD2205">
      <w:pPr>
        <w:spacing w:line="240" w:lineRule="auto"/>
        <w:ind w:firstLine="720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DD2205" w:rsidRPr="00E46868" w:rsidRDefault="00235EF0" w:rsidP="00DD220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Opportunities for I</w:t>
      </w:r>
      <w:r w:rsidR="007B3CA5" w:rsidRPr="00E46868">
        <w:rPr>
          <w:rFonts w:ascii="Times New Roman" w:hAnsi="Times New Roman" w:cs="Times New Roman"/>
          <w:b/>
          <w:sz w:val="20"/>
          <w:szCs w:val="20"/>
        </w:rPr>
        <w:t>mprovement</w:t>
      </w:r>
      <w:r w:rsidR="00E46868">
        <w:rPr>
          <w:rFonts w:ascii="Times New Roman" w:hAnsi="Times New Roman" w:cs="Times New Roman"/>
          <w:b/>
          <w:sz w:val="20"/>
          <w:szCs w:val="20"/>
        </w:rPr>
        <w:t>:</w:t>
      </w:r>
      <w:r w:rsidR="00DD2205" w:rsidRPr="00E46868">
        <w:rPr>
          <w:rFonts w:ascii="Times New Roman" w:hAnsi="Times New Roman" w:cs="Times New Roman"/>
          <w:b/>
          <w:sz w:val="20"/>
          <w:szCs w:val="20"/>
        </w:rPr>
        <w:tab/>
      </w:r>
      <w:r w:rsidR="00DD2205" w:rsidRPr="00E46868">
        <w:rPr>
          <w:rFonts w:ascii="Times New Roman" w:hAnsi="Times New Roman" w:cs="Times New Roman"/>
          <w:sz w:val="20"/>
          <w:szCs w:val="20"/>
        </w:rPr>
        <w:t xml:space="preserve">List the </w:t>
      </w:r>
      <w:r w:rsidR="007B3CA5" w:rsidRPr="00E46868">
        <w:rPr>
          <w:rFonts w:ascii="Times New Roman" w:hAnsi="Times New Roman" w:cs="Times New Roman"/>
          <w:sz w:val="20"/>
          <w:szCs w:val="20"/>
        </w:rPr>
        <w:t>opportunities for improvement</w:t>
      </w:r>
      <w:r w:rsidR="00DD2205" w:rsidRPr="00E46868">
        <w:rPr>
          <w:rFonts w:ascii="Times New Roman" w:hAnsi="Times New Roman" w:cs="Times New Roman"/>
          <w:sz w:val="20"/>
          <w:szCs w:val="20"/>
        </w:rPr>
        <w:t xml:space="preserve"> of your program</w:t>
      </w:r>
    </w:p>
    <w:p w:rsidR="00F208FD" w:rsidRPr="00E46868" w:rsidRDefault="00F208FD" w:rsidP="00DD220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F6E75E" wp14:editId="5E16D584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8206740" cy="1404620"/>
                <wp:effectExtent l="0" t="0" r="22860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208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6E75E" id="_x0000_s1041" type="#_x0000_t202" style="position:absolute;margin-left:0;margin-top:17.4pt;width:646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">
                <v:textbox style="mso-fit-shape-to-text:t">
                  <w:txbxContent>
                    <w:p w:rsidR="00C44F27" w:rsidRDefault="00C44F27" w:rsidP="00F208FD"/>
                  </w:txbxContent>
                </v:textbox>
                <w10:wrap type="square"/>
              </v:shape>
            </w:pict>
          </mc:Fallback>
        </mc:AlternateContent>
      </w:r>
    </w:p>
    <w:p w:rsidR="00DD2205" w:rsidRPr="00E46868" w:rsidRDefault="00DD2205" w:rsidP="00DD220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DD2205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DD2205" w:rsidRPr="00E46868" w:rsidRDefault="005D5831" w:rsidP="00DD220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6.2 Using</w:t>
      </w:r>
      <w:r w:rsidR="007B3CA5" w:rsidRPr="00E46868">
        <w:rPr>
          <w:rFonts w:ascii="Times New Roman" w:hAnsi="Times New Roman" w:cs="Times New Roman"/>
          <w:sz w:val="20"/>
          <w:szCs w:val="20"/>
        </w:rPr>
        <w:t xml:space="preserve"> the </w:t>
      </w:r>
      <w:r w:rsidR="00DD2205" w:rsidRPr="00E46868">
        <w:rPr>
          <w:rFonts w:ascii="Times New Roman" w:hAnsi="Times New Roman" w:cs="Times New Roman"/>
          <w:sz w:val="20"/>
          <w:szCs w:val="20"/>
        </w:rPr>
        <w:t xml:space="preserve">trends and assessment outcomes as a basis for your comments, please briefly describe any future plans and/or </w:t>
      </w:r>
      <w:r w:rsidR="0059060D" w:rsidRPr="00E46868">
        <w:rPr>
          <w:rFonts w:ascii="Times New Roman" w:hAnsi="Times New Roman" w:cs="Times New Roman"/>
          <w:sz w:val="20"/>
          <w:szCs w:val="20"/>
        </w:rPr>
        <w:t>modifications for program/department</w:t>
      </w:r>
      <w:r w:rsidR="00DD2205" w:rsidRPr="00E46868">
        <w:rPr>
          <w:rFonts w:ascii="Times New Roman" w:hAnsi="Times New Roman" w:cs="Times New Roman"/>
          <w:sz w:val="20"/>
          <w:szCs w:val="20"/>
        </w:rPr>
        <w:t xml:space="preserve"> improvements. Any plans for reorganization should also be included, along with a resource request if applicable.</w:t>
      </w:r>
    </w:p>
    <w:p w:rsidR="00F14670" w:rsidRPr="00E46868" w:rsidRDefault="00F14670" w:rsidP="00FE3B42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6"/>
        <w:gridCol w:w="3859"/>
        <w:gridCol w:w="3531"/>
        <w:gridCol w:w="3354"/>
      </w:tblGrid>
      <w:tr w:rsidR="00C60328" w:rsidRPr="00E46868" w:rsidTr="00C60328">
        <w:tc>
          <w:tcPr>
            <w:tcW w:w="3646" w:type="dxa"/>
          </w:tcPr>
          <w:p w:rsidR="00C60328" w:rsidRPr="00E46868" w:rsidRDefault="00C60328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Plans or Modifications</w:t>
            </w:r>
          </w:p>
        </w:tc>
        <w:tc>
          <w:tcPr>
            <w:tcW w:w="3859" w:type="dxa"/>
          </w:tcPr>
          <w:p w:rsidR="00C60328" w:rsidRPr="00E46868" w:rsidRDefault="00C60328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Anticipated Changes/Improvements</w:t>
            </w:r>
          </w:p>
        </w:tc>
        <w:tc>
          <w:tcPr>
            <w:tcW w:w="3531" w:type="dxa"/>
          </w:tcPr>
          <w:p w:rsidR="00C60328" w:rsidRPr="00E46868" w:rsidRDefault="00C60328" w:rsidP="007E47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Link to SLOs, Mission, and/or </w:t>
            </w:r>
            <w:r w:rsidR="007E475B">
              <w:rPr>
                <w:rFonts w:ascii="Times New Roman" w:hAnsi="Times New Roman" w:cs="Times New Roman"/>
                <w:b/>
                <w:sz w:val="20"/>
                <w:szCs w:val="20"/>
              </w:rPr>
              <w:t>Strategic Directives</w:t>
            </w:r>
          </w:p>
        </w:tc>
        <w:tc>
          <w:tcPr>
            <w:tcW w:w="3354" w:type="dxa"/>
          </w:tcPr>
          <w:p w:rsidR="00C60328" w:rsidRPr="00E46868" w:rsidRDefault="00C60328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Does this have a </w:t>
            </w:r>
            <w:commentRangeStart w:id="1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</w:tc>
      </w:tr>
      <w:tr w:rsidR="00C60328" w:rsidRPr="00E46868" w:rsidTr="00C60328">
        <w:tc>
          <w:tcPr>
            <w:tcW w:w="3646" w:type="dxa"/>
          </w:tcPr>
          <w:p w:rsidR="00C60328" w:rsidRPr="00E46868" w:rsidRDefault="00C60328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59" w:type="dxa"/>
          </w:tcPr>
          <w:p w:rsidR="00C60328" w:rsidRPr="00E46868" w:rsidRDefault="00C60328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1" w:type="dxa"/>
          </w:tcPr>
          <w:p w:rsidR="00C60328" w:rsidRPr="00E46868" w:rsidRDefault="00C60328" w:rsidP="00FE3B4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54" w:type="dxa"/>
          </w:tcPr>
          <w:p w:rsidR="00C60328" w:rsidRPr="00C6032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0A1706" wp14:editId="7722147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160020" cy="83820"/>
                      <wp:effectExtent l="0" t="0" r="11430" b="1143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E3FB2" id="Rectangle 193" o:spid="_x0000_s1026" style="position:absolute;margin-left:44.7pt;margin-top:1.6pt;width:12.6pt;height: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1794BBD" wp14:editId="555B786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24130</wp:posOffset>
                      </wp:positionV>
                      <wp:extent cx="160020" cy="83820"/>
                      <wp:effectExtent l="0" t="0" r="11430" b="1143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A9FAF1" id="Rectangle 192" o:spid="_x0000_s1026" style="position:absolute;margin-left:-2.45pt;margin-top:1.9pt;width:12.6pt;height: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</w:tr>
      <w:tr w:rsidR="00C60328" w:rsidRPr="00E46868" w:rsidTr="00C60328">
        <w:tc>
          <w:tcPr>
            <w:tcW w:w="3646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59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1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54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264901" wp14:editId="24CB797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160020" cy="83820"/>
                      <wp:effectExtent l="0" t="0" r="11430" b="1143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E71DEC" id="Rectangle 194" o:spid="_x0000_s1026" style="position:absolute;margin-left:44.7pt;margin-top:1.6pt;width:12.6pt;height: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hvcwIAADs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FEA1DE" wp14:editId="3F9495DE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24130</wp:posOffset>
                      </wp:positionV>
                      <wp:extent cx="160020" cy="83820"/>
                      <wp:effectExtent l="0" t="0" r="11430" b="1143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805D58" id="Rectangle 195" o:spid="_x0000_s1026" style="position:absolute;margin-left:-2.45pt;margin-top:1.9pt;width:12.6pt;height: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</w:tr>
      <w:tr w:rsidR="00C60328" w:rsidRPr="00E46868" w:rsidTr="00C60328">
        <w:tc>
          <w:tcPr>
            <w:tcW w:w="3646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59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1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54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24645C8" wp14:editId="1CEFE53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160020" cy="83820"/>
                      <wp:effectExtent l="0" t="0" r="11430" b="1143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4E5F1" id="Rectangle 196" o:spid="_x0000_s1026" style="position:absolute;margin-left:44.7pt;margin-top:1.6pt;width:12.6pt;height: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396DD6" wp14:editId="4837721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24130</wp:posOffset>
                      </wp:positionV>
                      <wp:extent cx="160020" cy="83820"/>
                      <wp:effectExtent l="0" t="0" r="11430" b="1143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9E9AC9" id="Rectangle 197" o:spid="_x0000_s1026" style="position:absolute;margin-left:-2.45pt;margin-top:1.9pt;width:12.6pt;height: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</w:tr>
      <w:tr w:rsidR="00C60328" w:rsidRPr="00E46868" w:rsidTr="00C60328">
        <w:tc>
          <w:tcPr>
            <w:tcW w:w="3646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59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1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54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22019BF" wp14:editId="74887BD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160020" cy="83820"/>
                      <wp:effectExtent l="0" t="0" r="11430" b="1143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347606" id="Rectangle 198" o:spid="_x0000_s1026" style="position:absolute;margin-left:44.7pt;margin-top:1.6pt;width:12.6pt;height: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04D86E" wp14:editId="5BEFB34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24130</wp:posOffset>
                      </wp:positionV>
                      <wp:extent cx="160020" cy="83820"/>
                      <wp:effectExtent l="0" t="0" r="11430" b="1143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6EC314" id="Rectangle 199" o:spid="_x0000_s1026" style="position:absolute;margin-left:-2.45pt;margin-top:1.9pt;width:12.6pt;height: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</w:tr>
      <w:tr w:rsidR="00C60328" w:rsidRPr="00E46868" w:rsidTr="00C60328">
        <w:tc>
          <w:tcPr>
            <w:tcW w:w="3646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59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31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54" w:type="dxa"/>
          </w:tcPr>
          <w:p w:rsidR="00C60328" w:rsidRPr="00E46868" w:rsidRDefault="00C60328" w:rsidP="00C603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5BD70EE" wp14:editId="1FA20E8A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20320</wp:posOffset>
                      </wp:positionV>
                      <wp:extent cx="160020" cy="83820"/>
                      <wp:effectExtent l="0" t="0" r="11430" b="11430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0C678E" id="Rectangle 200" o:spid="_x0000_s1026" style="position:absolute;margin-left:44.7pt;margin-top:1.6pt;width:12.6pt;height: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1480D4" wp14:editId="589EFD6F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24130</wp:posOffset>
                      </wp:positionV>
                      <wp:extent cx="160020" cy="83820"/>
                      <wp:effectExtent l="0" t="0" r="11430" b="11430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9A36C9" id="Rectangle 201" o:spid="_x0000_s1026" style="position:absolute;margin-left:-2.45pt;margin-top:1.9pt;width:12.6pt;height: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Pr="00C603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</w:tr>
    </w:tbl>
    <w:p w:rsidR="00F63CC0" w:rsidRPr="00F63CC0" w:rsidRDefault="00F63CC0" w:rsidP="00FE3B42">
      <w:pPr>
        <w:rPr>
          <w:rFonts w:ascii="Times New Roman" w:hAnsi="Times New Roman" w:cs="Times New Roman"/>
          <w:sz w:val="20"/>
          <w:szCs w:val="20"/>
        </w:rPr>
      </w:pPr>
    </w:p>
    <w:p w:rsidR="00F63CC0" w:rsidRPr="00F63CC0" w:rsidRDefault="00F63CC0" w:rsidP="00F63CC0">
      <w:pPr>
        <w:rPr>
          <w:rFonts w:ascii="Times New Roman" w:hAnsi="Times New Roman" w:cs="Times New Roman"/>
          <w:sz w:val="20"/>
          <w:szCs w:val="20"/>
        </w:rPr>
      </w:pPr>
      <w:r w:rsidRPr="00F63CC0">
        <w:rPr>
          <w:rFonts w:ascii="Times New Roman" w:hAnsi="Times New Roman" w:cs="Times New Roman"/>
          <w:sz w:val="20"/>
          <w:szCs w:val="20"/>
        </w:rPr>
        <w:t xml:space="preserve">Please upload any applicable </w:t>
      </w:r>
      <w:r>
        <w:rPr>
          <w:rFonts w:ascii="Times New Roman" w:hAnsi="Times New Roman" w:cs="Times New Roman"/>
          <w:sz w:val="20"/>
          <w:szCs w:val="20"/>
        </w:rPr>
        <w:t>artifacts</w:t>
      </w:r>
      <w:r w:rsidRPr="00F63CC0">
        <w:rPr>
          <w:rFonts w:ascii="Times New Roman" w:hAnsi="Times New Roman" w:cs="Times New Roman"/>
          <w:sz w:val="20"/>
          <w:szCs w:val="20"/>
        </w:rPr>
        <w:t xml:space="preserve"> as an attachment here.</w:t>
      </w:r>
      <w:r w:rsidRPr="00F63CC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F63CC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66D82E8" wp14:editId="1243FA97">
                <wp:simplePos x="0" y="0"/>
                <wp:positionH relativeFrom="column">
                  <wp:posOffset>-120015</wp:posOffset>
                </wp:positionH>
                <wp:positionV relativeFrom="paragraph">
                  <wp:posOffset>-38735</wp:posOffset>
                </wp:positionV>
                <wp:extent cx="4335780" cy="289560"/>
                <wp:effectExtent l="0" t="0" r="26670" b="1524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5C33F" id="Rounded Rectangle 205" o:spid="_x0000_s1026" style="position:absolute;margin-left:-9.45pt;margin-top:-3.05pt;width:341.4pt;height:22.8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" fillcolor="#c3d69b" strokecolor="#385d8a" strokeweight="2pt"/>
            </w:pict>
          </mc:Fallback>
        </mc:AlternateContent>
      </w:r>
      <w:r w:rsidRPr="00F63CC0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63CC0" w:rsidRDefault="00F63CC0" w:rsidP="00FE3B42">
      <w:pPr>
        <w:rPr>
          <w:rFonts w:ascii="Times New Roman" w:hAnsi="Times New Roman" w:cs="Times New Roman"/>
          <w:b/>
          <w:sz w:val="20"/>
          <w:szCs w:val="20"/>
        </w:rPr>
      </w:pPr>
    </w:p>
    <w:p w:rsidR="00A95C80" w:rsidRPr="00E46868" w:rsidRDefault="00BC4DD2" w:rsidP="00FE3B42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Part 7: Accreditation/Licensing and Needs and Estimated Costs for Proposed Program Changes</w:t>
      </w:r>
    </w:p>
    <w:p w:rsidR="00D8512B" w:rsidRPr="00E46868" w:rsidRDefault="00D8512B" w:rsidP="00D8512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Part 7A: </w:t>
      </w:r>
      <w:r w:rsidRPr="00E46868">
        <w:rPr>
          <w:rFonts w:ascii="Times New Roman" w:hAnsi="Times New Roman" w:cs="Times New Roman"/>
          <w:sz w:val="20"/>
          <w:szCs w:val="20"/>
        </w:rPr>
        <w:t xml:space="preserve">Accrediting or Licensing Agencies (required only if the academic program is licensed or accredited by an agency or organization in addition to the institutional accreditation maintained with SACS) </w:t>
      </w:r>
    </w:p>
    <w:p w:rsidR="00D8512B" w:rsidRPr="00E46868" w:rsidRDefault="00D8512B" w:rsidP="00D8512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7A.1 </w:t>
      </w:r>
      <w:proofErr w:type="gramStart"/>
      <w:r w:rsidRPr="00E46868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accreditation</w:t>
      </w:r>
      <w:r w:rsidR="007E475B">
        <w:rPr>
          <w:rFonts w:ascii="Times New Roman" w:hAnsi="Times New Roman" w:cs="Times New Roman"/>
          <w:sz w:val="20"/>
          <w:szCs w:val="20"/>
        </w:rPr>
        <w:t>, approval,</w:t>
      </w:r>
      <w:r w:rsidRPr="00E46868">
        <w:rPr>
          <w:rFonts w:ascii="Times New Roman" w:hAnsi="Times New Roman" w:cs="Times New Roman"/>
          <w:sz w:val="20"/>
          <w:szCs w:val="20"/>
        </w:rPr>
        <w:t xml:space="preserve"> or licensing mandated or encouraged for your program? _____ Yes _____ </w:t>
      </w:r>
      <w:commentRangeStart w:id="2"/>
      <w:r w:rsidRPr="00E46868">
        <w:rPr>
          <w:rFonts w:ascii="Times New Roman" w:hAnsi="Times New Roman" w:cs="Times New Roman"/>
          <w:sz w:val="20"/>
          <w:szCs w:val="20"/>
        </w:rPr>
        <w:t xml:space="preserve">No </w:t>
      </w:r>
      <w:commentRangeEnd w:id="2"/>
      <w:r w:rsidR="004E36DC">
        <w:rPr>
          <w:rStyle w:val="CommentReference"/>
        </w:rPr>
        <w:commentReference w:id="2"/>
      </w:r>
      <w:r w:rsidRPr="00E46868">
        <w:rPr>
          <w:rFonts w:ascii="Times New Roman" w:hAnsi="Times New Roman" w:cs="Times New Roman"/>
          <w:sz w:val="20"/>
          <w:szCs w:val="20"/>
        </w:rPr>
        <w:t xml:space="preserve">____ </w:t>
      </w:r>
      <w:proofErr w:type="gramStart"/>
      <w:r w:rsidRPr="00E46868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are considering accreditation/licensing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Accrediting/Licensing</w:t>
            </w:r>
            <w:r w:rsidR="007E475B">
              <w:rPr>
                <w:rFonts w:ascii="Times New Roman" w:hAnsi="Times New Roman" w:cs="Times New Roman"/>
                <w:b/>
                <w:sz w:val="20"/>
                <w:szCs w:val="20"/>
              </w:rPr>
              <w:t>/Approval</w:t>
            </w: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Entity</w:t>
            </w: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Reaffirmation or </w:t>
            </w:r>
          </w:p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Renewal Date</w:t>
            </w: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Associated Annual Expenses*</w:t>
            </w: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Faculty primarily responsible for maintaining</w:t>
            </w:r>
          </w:p>
          <w:p w:rsidR="00D8512B" w:rsidRPr="00E46868" w:rsidRDefault="007E475B" w:rsidP="007E47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="00D8512B"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icensing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approval, </w:t>
            </w:r>
            <w:r w:rsidR="00D8512B"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or accreditation</w:t>
            </w:r>
          </w:p>
        </w:tc>
      </w:tr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512B" w:rsidRPr="00E46868" w:rsidRDefault="00D8512B" w:rsidP="00D8512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* Include all costs including required professional development, conference participation for faculty and/or students, site</w:t>
      </w:r>
      <w:r w:rsidR="005D5831"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Pr="00E46868">
        <w:rPr>
          <w:rFonts w:ascii="Times New Roman" w:hAnsi="Times New Roman" w:cs="Times New Roman"/>
          <w:sz w:val="20"/>
          <w:szCs w:val="20"/>
        </w:rPr>
        <w:t xml:space="preserve">visits, annual fees, etc. </w:t>
      </w:r>
    </w:p>
    <w:p w:rsidR="00D8512B" w:rsidRPr="00E46868" w:rsidRDefault="00D8512B" w:rsidP="00D8512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8512B" w:rsidRPr="00E46868" w:rsidRDefault="00D8512B" w:rsidP="00D8512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7A.1a Does </w:t>
      </w:r>
      <w:r w:rsidR="007E475B">
        <w:rPr>
          <w:rFonts w:ascii="Times New Roman" w:hAnsi="Times New Roman" w:cs="Times New Roman"/>
          <w:sz w:val="20"/>
          <w:szCs w:val="20"/>
        </w:rPr>
        <w:t xml:space="preserve">approval, </w:t>
      </w:r>
      <w:r w:rsidRPr="00E46868">
        <w:rPr>
          <w:rFonts w:ascii="Times New Roman" w:hAnsi="Times New Roman" w:cs="Times New Roman"/>
          <w:sz w:val="20"/>
          <w:szCs w:val="20"/>
        </w:rPr>
        <w:t xml:space="preserve">licensing, accreditation, or reaffirmation require site visits? </w:t>
      </w:r>
    </w:p>
    <w:p w:rsidR="00D8512B" w:rsidRPr="00E46868" w:rsidRDefault="00C67285" w:rsidP="00D8512B">
      <w:pPr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2031020386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D8512B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D8512B" w:rsidRPr="00E46868">
        <w:rPr>
          <w:rFonts w:ascii="Times New Roman" w:hAnsi="Times New Roman" w:cs="Times New Roman"/>
          <w:sz w:val="20"/>
          <w:szCs w:val="20"/>
        </w:rPr>
        <w:t xml:space="preserve"> Yes (Go to 7A.1b)</w:t>
      </w:r>
    </w:p>
    <w:p w:rsidR="00D8512B" w:rsidRPr="00E46868" w:rsidRDefault="00C67285" w:rsidP="00D8512B">
      <w:pPr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213123638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D8512B" w:rsidRPr="00E46868">
            <w:rPr>
              <w:rFonts w:ascii="Segoe UI Symbol" w:eastAsia="MS Mincho" w:hAnsi="Segoe UI Symbol" w:cs="Segoe UI Symbol"/>
              <w:sz w:val="20"/>
              <w:szCs w:val="20"/>
            </w:rPr>
            <w:t>☐</w:t>
          </w:r>
        </w:sdtContent>
      </w:sdt>
      <w:r w:rsidR="00D8512B" w:rsidRPr="00E46868">
        <w:rPr>
          <w:rFonts w:ascii="Times New Roman" w:hAnsi="Times New Roman" w:cs="Times New Roman"/>
          <w:sz w:val="20"/>
          <w:szCs w:val="20"/>
        </w:rPr>
        <w:t xml:space="preserve"> No (Go to 7A.3)</w:t>
      </w:r>
    </w:p>
    <w:p w:rsidR="00D8512B" w:rsidRPr="00E46868" w:rsidRDefault="00D8512B" w:rsidP="00D8512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7A.1b </w:t>
      </w:r>
      <w:proofErr w:type="gramStart"/>
      <w:r w:rsidRPr="00E4686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so, how often? </w:t>
      </w:r>
    </w:p>
    <w:p w:rsidR="00D8512B" w:rsidRPr="00E46868" w:rsidRDefault="00D8512B" w:rsidP="00D8512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7A.1c </w:t>
      </w:r>
      <w:proofErr w:type="gramStart"/>
      <w:r w:rsidRPr="00E46868">
        <w:rPr>
          <w:rFonts w:ascii="Times New Roman" w:hAnsi="Times New Roman" w:cs="Times New Roman"/>
          <w:sz w:val="20"/>
          <w:szCs w:val="20"/>
        </w:rPr>
        <w:t>Please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attach documentation of associated accrediting or licensing requirements.</w:t>
      </w:r>
    </w:p>
    <w:p w:rsidR="00D8512B" w:rsidRPr="00E46868" w:rsidRDefault="00D8512B" w:rsidP="00D8512B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7A.1d </w:t>
      </w:r>
      <w:proofErr w:type="gramStart"/>
      <w:r w:rsidRPr="00E46868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E46868">
        <w:rPr>
          <w:rFonts w:ascii="Times New Roman" w:hAnsi="Times New Roman" w:cs="Times New Roman"/>
          <w:b/>
          <w:sz w:val="20"/>
          <w:szCs w:val="20"/>
        </w:rPr>
        <w:t xml:space="preserve"> your program is considering seeking NEW accreditation or licensing within the next three academic years, please include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Accrediting/Licensing</w:t>
            </w:r>
            <w:r w:rsidR="007E475B">
              <w:rPr>
                <w:rFonts w:ascii="Times New Roman" w:hAnsi="Times New Roman" w:cs="Times New Roman"/>
                <w:b/>
                <w:sz w:val="20"/>
                <w:szCs w:val="20"/>
              </w:rPr>
              <w:t>/Approval</w:t>
            </w: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Entity</w:t>
            </w: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Reaffirmation or </w:t>
            </w:r>
          </w:p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Renewal Date</w:t>
            </w: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Associated Annual Expenses*</w:t>
            </w: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Faculty primarily responsible for maintaining</w:t>
            </w:r>
          </w:p>
          <w:p w:rsidR="00D8512B" w:rsidRPr="00E46868" w:rsidRDefault="007E475B" w:rsidP="007E47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="00D8512B"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icensing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approval, </w:t>
            </w:r>
            <w:r w:rsidR="00D8512B"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or accreditation</w:t>
            </w:r>
          </w:p>
        </w:tc>
      </w:tr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12B" w:rsidRPr="00E46868" w:rsidTr="00767D40"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4" w:type="dxa"/>
          </w:tcPr>
          <w:p w:rsidR="00D8512B" w:rsidRPr="00E46868" w:rsidRDefault="00D8512B" w:rsidP="00767D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512B" w:rsidRPr="00E46868" w:rsidRDefault="00D8512B" w:rsidP="00D8512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* Include all costs including required professional development, conference participation for faculty and/or students, site visits, annual fees, etc. </w:t>
      </w:r>
    </w:p>
    <w:p w:rsidR="00D8512B" w:rsidRPr="00E46868" w:rsidRDefault="00D8512B" w:rsidP="00D8512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E36DC" w:rsidRDefault="004E36DC" w:rsidP="00D851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F13371" wp14:editId="444F65EB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8374380" cy="419100"/>
                <wp:effectExtent l="0" t="0" r="2667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43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27" w:rsidRDefault="00C44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13371" id="Text Box 202" o:spid="_x0000_s1042" type="#_x0000_t202" style="position:absolute;margin-left:0;margin-top:14.7pt;width:659.4pt;height:3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" fillcolor="white [3201]" strokeweight=".5pt">
                <v:textbox>
                  <w:txbxContent>
                    <w:p w:rsidR="00C44F27" w:rsidRDefault="00C44F27"/>
                  </w:txbxContent>
                </v:textbox>
              </v:shape>
            </w:pict>
          </mc:Fallback>
        </mc:AlternateContent>
      </w:r>
      <w:r w:rsidR="00D8512B" w:rsidRPr="00E46868">
        <w:rPr>
          <w:rFonts w:ascii="Times New Roman" w:hAnsi="Times New Roman" w:cs="Times New Roman"/>
          <w:sz w:val="20"/>
          <w:szCs w:val="20"/>
        </w:rPr>
        <w:t xml:space="preserve">7A.2 Does </w:t>
      </w:r>
      <w:r w:rsidR="007E475B">
        <w:rPr>
          <w:rFonts w:ascii="Times New Roman" w:hAnsi="Times New Roman" w:cs="Times New Roman"/>
          <w:sz w:val="20"/>
          <w:szCs w:val="20"/>
        </w:rPr>
        <w:t xml:space="preserve">approval, </w:t>
      </w:r>
      <w:r w:rsidR="00D8512B" w:rsidRPr="00E46868">
        <w:rPr>
          <w:rFonts w:ascii="Times New Roman" w:hAnsi="Times New Roman" w:cs="Times New Roman"/>
          <w:sz w:val="20"/>
          <w:szCs w:val="20"/>
        </w:rPr>
        <w:t>licensing,</w:t>
      </w:r>
      <w:r w:rsidR="007E475B">
        <w:rPr>
          <w:rFonts w:ascii="Times New Roman" w:hAnsi="Times New Roman" w:cs="Times New Roman"/>
          <w:sz w:val="20"/>
          <w:szCs w:val="20"/>
        </w:rPr>
        <w:t xml:space="preserve"> </w:t>
      </w:r>
      <w:r w:rsidR="00D8512B" w:rsidRPr="00E46868">
        <w:rPr>
          <w:rFonts w:ascii="Times New Roman" w:hAnsi="Times New Roman" w:cs="Times New Roman"/>
          <w:sz w:val="20"/>
          <w:szCs w:val="20"/>
        </w:rPr>
        <w:t>accreditation, or reaffirmation require site visits? If so, how often?</w:t>
      </w:r>
    </w:p>
    <w:p w:rsidR="00D8512B" w:rsidRPr="00E46868" w:rsidRDefault="004E36DC" w:rsidP="00D851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:rsidR="00D8512B" w:rsidRDefault="00D8512B" w:rsidP="00D8512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 xml:space="preserve">7A.3 </w:t>
      </w:r>
      <w:proofErr w:type="gramStart"/>
      <w:r w:rsidRPr="00E46868">
        <w:rPr>
          <w:rFonts w:ascii="Times New Roman" w:hAnsi="Times New Roman" w:cs="Times New Roman"/>
          <w:sz w:val="20"/>
          <w:szCs w:val="20"/>
        </w:rPr>
        <w:t>Please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attach documentation of associated accrediting</w:t>
      </w:r>
      <w:r w:rsidR="007E475B">
        <w:rPr>
          <w:rFonts w:ascii="Times New Roman" w:hAnsi="Times New Roman" w:cs="Times New Roman"/>
          <w:sz w:val="20"/>
          <w:szCs w:val="20"/>
        </w:rPr>
        <w:t xml:space="preserve">, approval, </w:t>
      </w:r>
      <w:r w:rsidRPr="00E46868">
        <w:rPr>
          <w:rFonts w:ascii="Times New Roman" w:hAnsi="Times New Roman" w:cs="Times New Roman"/>
          <w:sz w:val="20"/>
          <w:szCs w:val="20"/>
        </w:rPr>
        <w:t>or licensing requirements.</w:t>
      </w:r>
    </w:p>
    <w:p w:rsidR="004E36DC" w:rsidRPr="00E46868" w:rsidRDefault="004E36DC" w:rsidP="00D851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05C97B" wp14:editId="3A0F36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374380" cy="419100"/>
                <wp:effectExtent l="0" t="0" r="2667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43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27" w:rsidRDefault="00C44F27" w:rsidP="004E3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5C97B" id="Text Box 203" o:spid="_x0000_s1043" type="#_x0000_t202" style="position:absolute;margin-left:0;margin-top:-.05pt;width:659.4pt;height:3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" fillcolor="white [3201]" strokeweight=".5pt">
                <v:textbox>
                  <w:txbxContent>
                    <w:p w:rsidR="00C44F27" w:rsidRDefault="00C44F27" w:rsidP="004E36DC"/>
                  </w:txbxContent>
                </v:textbox>
              </v:shape>
            </w:pict>
          </mc:Fallback>
        </mc:AlternateContent>
      </w:r>
    </w:p>
    <w:p w:rsidR="00D14494" w:rsidRPr="00E46868" w:rsidRDefault="00683060" w:rsidP="007E15E7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Part 7</w:t>
      </w:r>
      <w:r w:rsidR="00D8512B" w:rsidRPr="00E46868">
        <w:rPr>
          <w:rFonts w:ascii="Times New Roman" w:hAnsi="Times New Roman" w:cs="Times New Roman"/>
          <w:b/>
          <w:sz w:val="20"/>
          <w:szCs w:val="20"/>
        </w:rPr>
        <w:t xml:space="preserve"> B</w:t>
      </w:r>
      <w:r w:rsidR="00D14494" w:rsidRPr="00E46868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E0D2F" w:rsidRPr="00E46868">
        <w:rPr>
          <w:rFonts w:ascii="Times New Roman" w:hAnsi="Times New Roman" w:cs="Times New Roman"/>
          <w:b/>
          <w:sz w:val="20"/>
          <w:szCs w:val="20"/>
        </w:rPr>
        <w:t>Needs and Estimated Costs</w:t>
      </w:r>
      <w:r w:rsidRPr="00E46868">
        <w:rPr>
          <w:rFonts w:ascii="Times New Roman" w:hAnsi="Times New Roman" w:cs="Times New Roman"/>
          <w:b/>
          <w:sz w:val="20"/>
          <w:szCs w:val="20"/>
        </w:rPr>
        <w:t xml:space="preserve"> for Proposed Program Changes</w:t>
      </w:r>
    </w:p>
    <w:p w:rsidR="00AC6F78" w:rsidRPr="00E46868" w:rsidRDefault="006276C8" w:rsidP="00AC6F7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7</w:t>
      </w:r>
      <w:r w:rsidR="00D8512B" w:rsidRPr="00E46868">
        <w:rPr>
          <w:rFonts w:ascii="Times New Roman" w:hAnsi="Times New Roman" w:cs="Times New Roman"/>
          <w:b/>
          <w:sz w:val="20"/>
          <w:szCs w:val="20"/>
        </w:rPr>
        <w:t>B</w:t>
      </w:r>
      <w:r w:rsidRPr="00E46868">
        <w:rPr>
          <w:rFonts w:ascii="Times New Roman" w:hAnsi="Times New Roman" w:cs="Times New Roman"/>
          <w:b/>
          <w:sz w:val="20"/>
          <w:szCs w:val="20"/>
        </w:rPr>
        <w:t>.1</w:t>
      </w:r>
      <w:r w:rsidRPr="00E46868">
        <w:rPr>
          <w:rFonts w:ascii="Times New Roman" w:hAnsi="Times New Roman" w:cs="Times New Roman"/>
          <w:sz w:val="20"/>
          <w:szCs w:val="20"/>
        </w:rPr>
        <w:t xml:space="preserve"> Budget Review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8"/>
        <w:gridCol w:w="11627"/>
      </w:tblGrid>
      <w:tr w:rsidR="00DB6CAF" w:rsidRPr="00E46868" w:rsidTr="00925261">
        <w:trPr>
          <w:trHeight w:val="267"/>
        </w:trPr>
        <w:tc>
          <w:tcPr>
            <w:tcW w:w="1328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162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6CAF" w:rsidRPr="00E46868" w:rsidRDefault="00D8512B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 xml:space="preserve">Major Requested </w:t>
            </w:r>
            <w:r w:rsidR="00DB6CAF" w:rsidRPr="00E46868">
              <w:rPr>
                <w:rFonts w:ascii="Times New Roman" w:hAnsi="Times New Roman" w:cs="Times New Roman"/>
                <w:sz w:val="20"/>
                <w:szCs w:val="20"/>
              </w:rPr>
              <w:t>Expenditures</w:t>
            </w:r>
          </w:p>
        </w:tc>
      </w:tr>
      <w:tr w:rsidR="00DB6CAF" w:rsidRPr="00E46868" w:rsidTr="00925261">
        <w:trPr>
          <w:trHeight w:val="255"/>
        </w:trPr>
        <w:tc>
          <w:tcPr>
            <w:tcW w:w="1328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  <w:tc>
          <w:tcPr>
            <w:tcW w:w="1162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925261">
        <w:trPr>
          <w:trHeight w:val="255"/>
        </w:trPr>
        <w:tc>
          <w:tcPr>
            <w:tcW w:w="1328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1162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925261">
        <w:trPr>
          <w:trHeight w:val="255"/>
        </w:trPr>
        <w:tc>
          <w:tcPr>
            <w:tcW w:w="1328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1162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925261">
        <w:trPr>
          <w:trHeight w:val="255"/>
        </w:trPr>
        <w:tc>
          <w:tcPr>
            <w:tcW w:w="1328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1162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CAF" w:rsidRPr="00E46868" w:rsidTr="00925261">
        <w:trPr>
          <w:trHeight w:val="255"/>
        </w:trPr>
        <w:tc>
          <w:tcPr>
            <w:tcW w:w="1328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11627" w:type="dxa"/>
          </w:tcPr>
          <w:p w:rsidR="00DB6CAF" w:rsidRPr="00E46868" w:rsidRDefault="00DB6CAF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08EE" w:rsidRPr="00E46868" w:rsidRDefault="009F08EE" w:rsidP="009F08EE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*</w:t>
      </w:r>
      <w:r w:rsidRPr="00E46868">
        <w:rPr>
          <w:rFonts w:ascii="Times New Roman" w:hAnsi="Times New Roman" w:cs="Times New Roman"/>
          <w:sz w:val="20"/>
          <w:szCs w:val="20"/>
        </w:rPr>
        <w:t>If more detailed information is needed, please check with the Business Office.</w:t>
      </w:r>
    </w:p>
    <w:p w:rsidR="00B02A44" w:rsidRPr="00E46868" w:rsidRDefault="00B02A44" w:rsidP="00AC6F7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7</w:t>
      </w:r>
      <w:r w:rsidR="00D8512B" w:rsidRPr="00E46868">
        <w:rPr>
          <w:rFonts w:ascii="Times New Roman" w:hAnsi="Times New Roman" w:cs="Times New Roman"/>
          <w:b/>
          <w:sz w:val="20"/>
          <w:szCs w:val="20"/>
        </w:rPr>
        <w:t>B</w:t>
      </w:r>
      <w:r w:rsidRPr="00E46868">
        <w:rPr>
          <w:rFonts w:ascii="Times New Roman" w:hAnsi="Times New Roman" w:cs="Times New Roman"/>
          <w:b/>
          <w:sz w:val="20"/>
          <w:szCs w:val="20"/>
        </w:rPr>
        <w:t>.2</w:t>
      </w:r>
      <w:r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="00C62411" w:rsidRPr="00E46868">
        <w:rPr>
          <w:rFonts w:ascii="Times New Roman" w:hAnsi="Times New Roman" w:cs="Times New Roman"/>
          <w:sz w:val="20"/>
          <w:szCs w:val="20"/>
        </w:rPr>
        <w:t>Budget Analysis of</w:t>
      </w:r>
      <w:r w:rsidRPr="00E46868">
        <w:rPr>
          <w:rFonts w:ascii="Times New Roman" w:hAnsi="Times New Roman" w:cs="Times New Roman"/>
          <w:sz w:val="20"/>
          <w:szCs w:val="20"/>
        </w:rPr>
        <w:t xml:space="preserve"> Projected Needs:</w:t>
      </w:r>
    </w:p>
    <w:p w:rsidR="006276C8" w:rsidRPr="00E46868" w:rsidRDefault="006276C8" w:rsidP="00AC6F7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Notes: Do not include baseline-operating expenses that you have received year-in and year-out. Assume your program will continue to receive a base budget consistent with past years as reported in the table above.</w:t>
      </w:r>
    </w:p>
    <w:p w:rsidR="00AC6F78" w:rsidRPr="00E46868" w:rsidRDefault="00D21F63" w:rsidP="00AC6F78">
      <w:pPr>
        <w:rPr>
          <w:rFonts w:ascii="Times New Roman" w:hAnsi="Times New Roman" w:cs="Times New Roman"/>
          <w:sz w:val="20"/>
          <w:szCs w:val="20"/>
        </w:rPr>
      </w:pPr>
      <w:commentRangeStart w:id="3"/>
      <w:r w:rsidRPr="00E46868">
        <w:rPr>
          <w:rFonts w:ascii="Times New Roman" w:hAnsi="Times New Roman" w:cs="Times New Roman"/>
          <w:sz w:val="20"/>
          <w:szCs w:val="20"/>
        </w:rPr>
        <w:t>Each need</w:t>
      </w:r>
      <w:r w:rsidR="00E02BB8" w:rsidRPr="00E46868">
        <w:rPr>
          <w:rFonts w:ascii="Times New Roman" w:hAnsi="Times New Roman" w:cs="Times New Roman"/>
          <w:sz w:val="20"/>
          <w:szCs w:val="20"/>
        </w:rPr>
        <w:t xml:space="preserve"> listed below</w:t>
      </w:r>
      <w:r w:rsidRPr="00E46868">
        <w:rPr>
          <w:rFonts w:ascii="Times New Roman" w:hAnsi="Times New Roman" w:cs="Times New Roman"/>
          <w:sz w:val="20"/>
          <w:szCs w:val="20"/>
        </w:rPr>
        <w:t xml:space="preserve"> should</w:t>
      </w:r>
      <w:r w:rsidR="00AC6F78"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Pr="00E46868">
        <w:rPr>
          <w:rFonts w:ascii="Times New Roman" w:hAnsi="Times New Roman" w:cs="Times New Roman"/>
          <w:sz w:val="20"/>
          <w:szCs w:val="20"/>
        </w:rPr>
        <w:t xml:space="preserve">reflect the </w:t>
      </w:r>
      <w:r w:rsidRPr="00E46868">
        <w:rPr>
          <w:rFonts w:ascii="Times New Roman" w:hAnsi="Times New Roman" w:cs="Times New Roman"/>
          <w:b/>
          <w:sz w:val="20"/>
          <w:szCs w:val="20"/>
        </w:rPr>
        <w:t>Plans or Modifications</w:t>
      </w:r>
      <w:r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="00AC6F78" w:rsidRPr="00E46868">
        <w:rPr>
          <w:rFonts w:ascii="Times New Roman" w:hAnsi="Times New Roman" w:cs="Times New Roman"/>
          <w:sz w:val="20"/>
          <w:szCs w:val="20"/>
        </w:rPr>
        <w:t xml:space="preserve">in the </w:t>
      </w:r>
      <w:r w:rsidR="00AC6F78" w:rsidRPr="00E46868">
        <w:rPr>
          <w:rFonts w:ascii="Times New Roman" w:hAnsi="Times New Roman" w:cs="Times New Roman"/>
          <w:b/>
          <w:sz w:val="20"/>
          <w:szCs w:val="20"/>
        </w:rPr>
        <w:t xml:space="preserve">Reflection and Action Plan </w:t>
      </w:r>
      <w:r w:rsidR="00C60328">
        <w:rPr>
          <w:rFonts w:ascii="Times New Roman" w:hAnsi="Times New Roman" w:cs="Times New Roman"/>
          <w:sz w:val="20"/>
          <w:szCs w:val="20"/>
        </w:rPr>
        <w:t>that was documented in Part</w:t>
      </w:r>
      <w:r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="00B02A44" w:rsidRPr="00E46868">
        <w:rPr>
          <w:rFonts w:ascii="Times New Roman" w:hAnsi="Times New Roman" w:cs="Times New Roman"/>
          <w:sz w:val="20"/>
          <w:szCs w:val="20"/>
        </w:rPr>
        <w:t>6</w:t>
      </w:r>
      <w:r w:rsidR="00AC6F78" w:rsidRPr="00E46868">
        <w:rPr>
          <w:rFonts w:ascii="Times New Roman" w:hAnsi="Times New Roman" w:cs="Times New Roman"/>
          <w:b/>
          <w:sz w:val="20"/>
          <w:szCs w:val="20"/>
        </w:rPr>
        <w:t xml:space="preserve">. </w:t>
      </w:r>
      <w:commentRangeEnd w:id="3"/>
      <w:r w:rsidR="004E36DC">
        <w:rPr>
          <w:rStyle w:val="CommentReference"/>
        </w:rPr>
        <w:commentReference w:id="3"/>
      </w:r>
    </w:p>
    <w:p w:rsidR="00AC6F78" w:rsidRPr="00E46868" w:rsidRDefault="00AC6F78" w:rsidP="00AC6F7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*P is priority. </w:t>
      </w:r>
      <w:r w:rsidRPr="00E46868">
        <w:rPr>
          <w:rFonts w:ascii="Times New Roman" w:hAnsi="Times New Roman" w:cs="Times New Roman"/>
          <w:sz w:val="20"/>
          <w:szCs w:val="20"/>
        </w:rPr>
        <w:t>1 is highest; must have to ensure program quality. 2 is important; will improve quality. 3 is nice to have; provides extra margin of excellence.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285"/>
        <w:gridCol w:w="1284"/>
        <w:gridCol w:w="1277"/>
        <w:gridCol w:w="1287"/>
        <w:gridCol w:w="1285"/>
        <w:gridCol w:w="1278"/>
        <w:gridCol w:w="1287"/>
        <w:gridCol w:w="1285"/>
        <w:gridCol w:w="1278"/>
      </w:tblGrid>
      <w:tr w:rsidR="009C5C68" w:rsidRPr="00E46868" w:rsidTr="009C5C68">
        <w:tc>
          <w:tcPr>
            <w:tcW w:w="163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Plan</w:t>
            </w:r>
          </w:p>
        </w:tc>
        <w:tc>
          <w:tcPr>
            <w:tcW w:w="3846" w:type="dxa"/>
            <w:gridSpan w:val="3"/>
          </w:tcPr>
          <w:p w:rsidR="009C5C68" w:rsidRPr="00E46868" w:rsidRDefault="009C5C68" w:rsidP="004E3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 w:rsidR="004E36D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-201</w:t>
            </w:r>
            <w:r w:rsidR="004E36D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850" w:type="dxa"/>
            <w:gridSpan w:val="3"/>
          </w:tcPr>
          <w:p w:rsidR="009C5C68" w:rsidRPr="00E46868" w:rsidRDefault="009C5C68" w:rsidP="004E3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 w:rsidR="004E36D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-201</w:t>
            </w:r>
            <w:r w:rsidR="004E36D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850" w:type="dxa"/>
            <w:gridSpan w:val="3"/>
          </w:tcPr>
          <w:p w:rsidR="009C5C68" w:rsidRPr="00E46868" w:rsidRDefault="009C5C68" w:rsidP="004E3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 w:rsidR="004E36D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-201</w:t>
            </w:r>
            <w:r w:rsidR="004E36DC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</w:tr>
      <w:tr w:rsidR="00B770E6" w:rsidRPr="00E46868" w:rsidTr="009C5C68">
        <w:tc>
          <w:tcPr>
            <w:tcW w:w="1630" w:type="dxa"/>
          </w:tcPr>
          <w:p w:rsidR="00B770E6" w:rsidRPr="00E46868" w:rsidRDefault="00B770E6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4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7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87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5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8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87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5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8" w:type="dxa"/>
          </w:tcPr>
          <w:p w:rsidR="00B770E6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</w:tr>
      <w:tr w:rsidR="009C5C68" w:rsidRPr="00E46868" w:rsidTr="009C5C68">
        <w:trPr>
          <w:trHeight w:val="701"/>
        </w:trPr>
        <w:tc>
          <w:tcPr>
            <w:tcW w:w="1630" w:type="dxa"/>
            <w:vMerge w:val="restart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Personnel</w:t>
            </w: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C5C68" w:rsidRPr="00E46868" w:rsidTr="009C5C68">
        <w:trPr>
          <w:trHeight w:val="782"/>
        </w:trPr>
        <w:tc>
          <w:tcPr>
            <w:tcW w:w="1630" w:type="dxa"/>
            <w:vMerge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F1628" w:rsidRPr="00E46868" w:rsidRDefault="00F208FD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4B406AA" wp14:editId="35B88C44">
                <wp:simplePos x="0" y="0"/>
                <wp:positionH relativeFrom="column">
                  <wp:posOffset>0</wp:posOffset>
                </wp:positionH>
                <wp:positionV relativeFrom="paragraph">
                  <wp:posOffset>387985</wp:posOffset>
                </wp:positionV>
                <wp:extent cx="8343900" cy="861060"/>
                <wp:effectExtent l="0" t="0" r="1905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208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06AA" id="_x0000_s1044" type="#_x0000_t202" style="position:absolute;margin-left:0;margin-top:30.55pt;width:657pt;height:67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EwJgIAAE0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">
                <v:textbox>
                  <w:txbxContent>
                    <w:p w:rsidR="00C44F27" w:rsidRDefault="00C44F27" w:rsidP="00F208FD"/>
                  </w:txbxContent>
                </v:textbox>
                <w10:wrap type="square"/>
              </v:shape>
            </w:pict>
          </mc:Fallback>
        </mc:AlternateContent>
      </w:r>
      <w:r w:rsidR="00AF1628" w:rsidRPr="00E46868">
        <w:rPr>
          <w:rFonts w:ascii="Times New Roman" w:hAnsi="Times New Roman" w:cs="Times New Roman"/>
          <w:sz w:val="20"/>
          <w:szCs w:val="20"/>
        </w:rPr>
        <w:t>Explain the justification for this need: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285"/>
        <w:gridCol w:w="1284"/>
        <w:gridCol w:w="1277"/>
        <w:gridCol w:w="1287"/>
        <w:gridCol w:w="1285"/>
        <w:gridCol w:w="1278"/>
        <w:gridCol w:w="1287"/>
        <w:gridCol w:w="1285"/>
        <w:gridCol w:w="1278"/>
      </w:tblGrid>
      <w:tr w:rsidR="0093250F" w:rsidRPr="00E46868" w:rsidTr="00F208FD">
        <w:tc>
          <w:tcPr>
            <w:tcW w:w="163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Plan</w:t>
            </w:r>
          </w:p>
        </w:tc>
        <w:tc>
          <w:tcPr>
            <w:tcW w:w="3846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2014-2015</w:t>
            </w:r>
          </w:p>
        </w:tc>
        <w:tc>
          <w:tcPr>
            <w:tcW w:w="3850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2015-2016</w:t>
            </w:r>
          </w:p>
        </w:tc>
        <w:tc>
          <w:tcPr>
            <w:tcW w:w="3850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2016-2017</w:t>
            </w:r>
          </w:p>
        </w:tc>
      </w:tr>
      <w:tr w:rsidR="00F623AF" w:rsidRPr="00E46868" w:rsidTr="00F208FD">
        <w:tc>
          <w:tcPr>
            <w:tcW w:w="163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4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7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87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5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8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87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5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8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</w:tr>
      <w:tr w:rsidR="00F623AF" w:rsidRPr="00E46868" w:rsidTr="009C5C68">
        <w:trPr>
          <w:trHeight w:val="638"/>
        </w:trPr>
        <w:tc>
          <w:tcPr>
            <w:tcW w:w="1630" w:type="dxa"/>
            <w:vMerge w:val="restart"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Facilities </w:t>
            </w:r>
          </w:p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</w:t>
            </w:r>
          </w:p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Equipment</w:t>
            </w:r>
            <w:r w:rsidR="00D8512B"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(Teaching Aides, Devices, Machines, Room Changes, or Alterations)</w:t>
            </w: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9C5C68">
        <w:trPr>
          <w:trHeight w:val="638"/>
        </w:trPr>
        <w:tc>
          <w:tcPr>
            <w:tcW w:w="1630" w:type="dxa"/>
            <w:vMerge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9C5C68">
        <w:trPr>
          <w:trHeight w:val="701"/>
        </w:trPr>
        <w:tc>
          <w:tcPr>
            <w:tcW w:w="1630" w:type="dxa"/>
            <w:vMerge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9C5C68">
        <w:trPr>
          <w:trHeight w:val="629"/>
        </w:trPr>
        <w:tc>
          <w:tcPr>
            <w:tcW w:w="1630" w:type="dxa"/>
            <w:vMerge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F1628" w:rsidRPr="00E46868" w:rsidRDefault="00AF1628" w:rsidP="00AF162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Explain the justification for this need:</w:t>
      </w:r>
    </w:p>
    <w:p w:rsidR="00A95C80" w:rsidRPr="00E46868" w:rsidRDefault="007E475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DD31A7" wp14:editId="0DEAE710">
                <wp:simplePos x="0" y="0"/>
                <wp:positionH relativeFrom="column">
                  <wp:posOffset>-53340</wp:posOffset>
                </wp:positionH>
                <wp:positionV relativeFrom="paragraph">
                  <wp:posOffset>53340</wp:posOffset>
                </wp:positionV>
                <wp:extent cx="8397240" cy="985520"/>
                <wp:effectExtent l="0" t="0" r="22860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7240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208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31A7" id="_x0000_s1045" type="#_x0000_t202" style="position:absolute;margin-left:-4.2pt;margin-top:4.2pt;width:661.2pt;height:7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">
                <v:textbox>
                  <w:txbxContent>
                    <w:p w:rsidR="00C44F27" w:rsidRDefault="00C44F27" w:rsidP="00F208FD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285"/>
        <w:gridCol w:w="1284"/>
        <w:gridCol w:w="1277"/>
        <w:gridCol w:w="1287"/>
        <w:gridCol w:w="1285"/>
        <w:gridCol w:w="1278"/>
        <w:gridCol w:w="1287"/>
        <w:gridCol w:w="1285"/>
        <w:gridCol w:w="1278"/>
      </w:tblGrid>
      <w:tr w:rsidR="00F63CC0" w:rsidRPr="00E46868" w:rsidTr="00F208FD">
        <w:tc>
          <w:tcPr>
            <w:tcW w:w="163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Plan</w:t>
            </w:r>
          </w:p>
        </w:tc>
        <w:tc>
          <w:tcPr>
            <w:tcW w:w="3846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2014-2015</w:t>
            </w:r>
          </w:p>
        </w:tc>
        <w:tc>
          <w:tcPr>
            <w:tcW w:w="3850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2015-2016</w:t>
            </w:r>
          </w:p>
        </w:tc>
        <w:tc>
          <w:tcPr>
            <w:tcW w:w="3850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2016-2017</w:t>
            </w:r>
          </w:p>
        </w:tc>
      </w:tr>
      <w:tr w:rsidR="00F623AF" w:rsidRPr="00E46868" w:rsidTr="00F208FD">
        <w:tc>
          <w:tcPr>
            <w:tcW w:w="163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4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7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87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5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8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87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85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78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</w:tr>
      <w:tr w:rsidR="00F623AF" w:rsidRPr="00E46868" w:rsidTr="009C5C68">
        <w:trPr>
          <w:trHeight w:val="863"/>
        </w:trPr>
        <w:tc>
          <w:tcPr>
            <w:tcW w:w="1630" w:type="dxa"/>
            <w:vMerge w:val="restart"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Information </w:t>
            </w:r>
          </w:p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Technology</w:t>
            </w:r>
          </w:p>
          <w:p w:rsidR="00D8512B" w:rsidRPr="00E46868" w:rsidRDefault="00D8512B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(Network, software, computers, classroom technology which is IT based)</w:t>
            </w: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9C5C68">
        <w:trPr>
          <w:trHeight w:val="809"/>
        </w:trPr>
        <w:tc>
          <w:tcPr>
            <w:tcW w:w="1630" w:type="dxa"/>
            <w:vMerge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8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F1628" w:rsidRPr="00E46868" w:rsidRDefault="00F208FD" w:rsidP="00AF162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6601865" wp14:editId="2F949B95">
                <wp:simplePos x="0" y="0"/>
                <wp:positionH relativeFrom="column">
                  <wp:posOffset>0</wp:posOffset>
                </wp:positionH>
                <wp:positionV relativeFrom="paragraph">
                  <wp:posOffset>387350</wp:posOffset>
                </wp:positionV>
                <wp:extent cx="8206740" cy="932180"/>
                <wp:effectExtent l="0" t="0" r="228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93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208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1865" id="_x0000_s1046" type="#_x0000_t202" style="position:absolute;margin-left:0;margin-top:30.5pt;width:646.2pt;height:73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">
                <v:textbox>
                  <w:txbxContent>
                    <w:p w:rsidR="00C44F27" w:rsidRDefault="00C44F27" w:rsidP="00F208FD"/>
                  </w:txbxContent>
                </v:textbox>
                <w10:wrap type="square"/>
              </v:shape>
            </w:pict>
          </mc:Fallback>
        </mc:AlternateContent>
      </w:r>
      <w:r w:rsidR="00AF1628" w:rsidRPr="00E46868">
        <w:rPr>
          <w:rFonts w:ascii="Times New Roman" w:hAnsi="Times New Roman" w:cs="Times New Roman"/>
          <w:sz w:val="20"/>
          <w:szCs w:val="20"/>
        </w:rPr>
        <w:t>Explain the justification for this need: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64"/>
        <w:gridCol w:w="1261"/>
        <w:gridCol w:w="1249"/>
        <w:gridCol w:w="1266"/>
        <w:gridCol w:w="1262"/>
        <w:gridCol w:w="1250"/>
        <w:gridCol w:w="1266"/>
        <w:gridCol w:w="1262"/>
        <w:gridCol w:w="1250"/>
      </w:tblGrid>
      <w:tr w:rsidR="00F63CC0" w:rsidRPr="00E46868" w:rsidTr="00E46868">
        <w:tc>
          <w:tcPr>
            <w:tcW w:w="162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Plan</w:t>
            </w:r>
          </w:p>
        </w:tc>
        <w:tc>
          <w:tcPr>
            <w:tcW w:w="3774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2014-2015</w:t>
            </w:r>
          </w:p>
        </w:tc>
        <w:tc>
          <w:tcPr>
            <w:tcW w:w="3778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2015-2016</w:t>
            </w:r>
          </w:p>
        </w:tc>
        <w:tc>
          <w:tcPr>
            <w:tcW w:w="3778" w:type="dxa"/>
            <w:gridSpan w:val="3"/>
          </w:tcPr>
          <w:p w:rsidR="001117FB" w:rsidRPr="00E46868" w:rsidRDefault="001117FB" w:rsidP="00F208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2016-2017</w:t>
            </w:r>
          </w:p>
        </w:tc>
      </w:tr>
      <w:tr w:rsidR="00F623AF" w:rsidRPr="00E46868" w:rsidTr="00E46868">
        <w:tc>
          <w:tcPr>
            <w:tcW w:w="162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4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61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49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66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62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5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  <w:tc>
          <w:tcPr>
            <w:tcW w:w="1266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Need</w:t>
            </w:r>
          </w:p>
        </w:tc>
        <w:tc>
          <w:tcPr>
            <w:tcW w:w="1262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1250" w:type="dxa"/>
          </w:tcPr>
          <w:p w:rsidR="001117FB" w:rsidRPr="00E46868" w:rsidRDefault="001117FB" w:rsidP="00F208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P*</w:t>
            </w:r>
          </w:p>
        </w:tc>
      </w:tr>
      <w:tr w:rsidR="00F623AF" w:rsidRPr="00E46868" w:rsidTr="00E46868">
        <w:trPr>
          <w:trHeight w:val="530"/>
        </w:trPr>
        <w:tc>
          <w:tcPr>
            <w:tcW w:w="1620" w:type="dxa"/>
            <w:vMerge w:val="restart"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Program </w:t>
            </w:r>
          </w:p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</w:t>
            </w:r>
          </w:p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Curriculum</w:t>
            </w:r>
          </w:p>
          <w:p w:rsidR="00D8512B" w:rsidRPr="00E46868" w:rsidRDefault="00D8512B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b/>
                <w:sz w:val="20"/>
                <w:szCs w:val="20"/>
              </w:rPr>
              <w:t>(Supplies, accreditation costs, books, materials)</w:t>
            </w:r>
          </w:p>
        </w:tc>
        <w:tc>
          <w:tcPr>
            <w:tcW w:w="126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9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E46868">
        <w:trPr>
          <w:trHeight w:val="530"/>
        </w:trPr>
        <w:tc>
          <w:tcPr>
            <w:tcW w:w="1620" w:type="dxa"/>
            <w:vMerge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9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E46868">
        <w:trPr>
          <w:trHeight w:val="530"/>
        </w:trPr>
        <w:tc>
          <w:tcPr>
            <w:tcW w:w="1620" w:type="dxa"/>
            <w:vMerge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9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E46868">
        <w:trPr>
          <w:trHeight w:val="530"/>
        </w:trPr>
        <w:tc>
          <w:tcPr>
            <w:tcW w:w="1620" w:type="dxa"/>
            <w:vMerge/>
          </w:tcPr>
          <w:p w:rsidR="009C5C68" w:rsidRPr="00E46868" w:rsidRDefault="009C5C68" w:rsidP="009C5C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9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23AF" w:rsidRPr="00E46868" w:rsidTr="00E46868">
        <w:trPr>
          <w:trHeight w:val="800"/>
        </w:trPr>
        <w:tc>
          <w:tcPr>
            <w:tcW w:w="1620" w:type="dxa"/>
            <w:vMerge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4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9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6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2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0" w:type="dxa"/>
          </w:tcPr>
          <w:p w:rsidR="009C5C68" w:rsidRPr="00E46868" w:rsidRDefault="009C5C68" w:rsidP="007E15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F1628" w:rsidRPr="00E46868" w:rsidRDefault="00F208FD" w:rsidP="00AF162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3216224" wp14:editId="62BEF61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206740" cy="901700"/>
                <wp:effectExtent l="0" t="0" r="2286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208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6224" id="_x0000_s1047" type="#_x0000_t202" style="position:absolute;margin-left:0;margin-top:33pt;width:646.2pt;height:71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">
                <v:textbox>
                  <w:txbxContent>
                    <w:p w:rsidR="00C44F27" w:rsidRDefault="00C44F27" w:rsidP="00F208FD"/>
                  </w:txbxContent>
                </v:textbox>
                <w10:wrap type="square"/>
              </v:shape>
            </w:pict>
          </mc:Fallback>
        </mc:AlternateContent>
      </w:r>
      <w:r w:rsidR="00AF1628" w:rsidRPr="00E46868">
        <w:rPr>
          <w:rFonts w:ascii="Times New Roman" w:hAnsi="Times New Roman" w:cs="Times New Roman"/>
          <w:sz w:val="20"/>
          <w:szCs w:val="20"/>
        </w:rPr>
        <w:t>Explain the justification for this need:</w:t>
      </w:r>
    </w:p>
    <w:p w:rsidR="00F208FD" w:rsidRPr="00E46868" w:rsidRDefault="00F208FD" w:rsidP="00AF1628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AF1628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AF1628">
      <w:pPr>
        <w:rPr>
          <w:rFonts w:ascii="Times New Roman" w:hAnsi="Times New Roman" w:cs="Times New Roman"/>
          <w:sz w:val="20"/>
          <w:szCs w:val="20"/>
        </w:rPr>
      </w:pPr>
    </w:p>
    <w:p w:rsidR="00E46868" w:rsidRDefault="00E46868" w:rsidP="00AF1628">
      <w:pPr>
        <w:rPr>
          <w:rFonts w:ascii="Times New Roman" w:hAnsi="Times New Roman" w:cs="Times New Roman"/>
          <w:sz w:val="20"/>
          <w:szCs w:val="20"/>
        </w:rPr>
      </w:pPr>
    </w:p>
    <w:p w:rsidR="00C62411" w:rsidRPr="00E46868" w:rsidRDefault="00C62411" w:rsidP="00AF1628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52F2AEBC" wp14:editId="432643DB">
                <wp:simplePos x="0" y="0"/>
                <wp:positionH relativeFrom="column">
                  <wp:posOffset>0</wp:posOffset>
                </wp:positionH>
                <wp:positionV relativeFrom="paragraph">
                  <wp:posOffset>405130</wp:posOffset>
                </wp:positionV>
                <wp:extent cx="8282940" cy="1404620"/>
                <wp:effectExtent l="0" t="0" r="2286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2AEBC" id="_x0000_s1048" type="#_x0000_t202" style="position:absolute;margin-left:0;margin-top:31.9pt;width:652.2pt;height:110.6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">
                <v:textbox style="mso-fit-shape-to-text:t">
                  <w:txbxContent>
                    <w:p w:rsidR="00C44F27" w:rsidRDefault="00C44F27"/>
                  </w:txbxContent>
                </v:textbox>
                <w10:wrap type="square"/>
              </v:shape>
            </w:pict>
          </mc:Fallback>
        </mc:AlternateContent>
      </w:r>
      <w:r w:rsidR="00D8512B" w:rsidRPr="00E46868">
        <w:rPr>
          <w:rFonts w:ascii="Times New Roman" w:hAnsi="Times New Roman" w:cs="Times New Roman"/>
          <w:sz w:val="20"/>
          <w:szCs w:val="20"/>
        </w:rPr>
        <w:t xml:space="preserve">7B.3 </w:t>
      </w:r>
      <w:proofErr w:type="gramStart"/>
      <w:r w:rsidRPr="00E46868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E46868">
        <w:rPr>
          <w:rFonts w:ascii="Times New Roman" w:hAnsi="Times New Roman" w:cs="Times New Roman"/>
          <w:sz w:val="20"/>
          <w:szCs w:val="20"/>
        </w:rPr>
        <w:t xml:space="preserve"> are your plans if funds for program needs are not allocated?</w:t>
      </w:r>
    </w:p>
    <w:p w:rsidR="00E46868" w:rsidRDefault="00E46868" w:rsidP="0068306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/>
      </w:r>
    </w:p>
    <w:p w:rsidR="00E46868" w:rsidRDefault="00E46868" w:rsidP="00683060">
      <w:pPr>
        <w:rPr>
          <w:rFonts w:ascii="Times New Roman" w:hAnsi="Times New Roman" w:cs="Times New Roman"/>
          <w:b/>
          <w:sz w:val="20"/>
          <w:szCs w:val="20"/>
        </w:rPr>
      </w:pPr>
    </w:p>
    <w:p w:rsidR="00F63CC0" w:rsidRPr="009D62AC" w:rsidRDefault="00F63CC0" w:rsidP="00F63CC0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E05EF11" wp14:editId="34B13618">
                <wp:simplePos x="0" y="0"/>
                <wp:positionH relativeFrom="column">
                  <wp:posOffset>-120015</wp:posOffset>
                </wp:positionH>
                <wp:positionV relativeFrom="paragraph">
                  <wp:posOffset>-38735</wp:posOffset>
                </wp:positionV>
                <wp:extent cx="4335780" cy="289560"/>
                <wp:effectExtent l="0" t="0" r="26670" b="1524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5C5D7" id="Rounded Rectangle 206" o:spid="_x0000_s1026" style="position:absolute;margin-left:-9.45pt;margin-top:-3.05pt;width:341.4pt;height:22.8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" fillcolor="#c3d69b" strokecolor="#385d8a" strokeweight="2pt"/>
            </w:pict>
          </mc:Fallback>
        </mc:AlternateContent>
      </w:r>
      <w:r w:rsidRPr="009D62AC">
        <w:rPr>
          <w:rFonts w:ascii="Times New Roman" w:hAnsi="Times New Roman" w:cs="Times New Roman"/>
          <w:sz w:val="20"/>
          <w:szCs w:val="20"/>
        </w:rPr>
        <w:t xml:space="preserve">Please upload any applicable </w:t>
      </w:r>
      <w:r>
        <w:rPr>
          <w:rFonts w:ascii="Times New Roman" w:hAnsi="Times New Roman" w:cs="Times New Roman"/>
          <w:sz w:val="20"/>
          <w:szCs w:val="20"/>
        </w:rPr>
        <w:t>artifacts</w:t>
      </w:r>
      <w:r w:rsidRPr="009D62AC">
        <w:rPr>
          <w:rFonts w:ascii="Times New Roman" w:hAnsi="Times New Roman" w:cs="Times New Roman"/>
          <w:sz w:val="20"/>
          <w:szCs w:val="20"/>
        </w:rPr>
        <w:t xml:space="preserve"> as an attachment here.</w:t>
      </w:r>
      <w:r w:rsidRPr="009D62A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F63CC0" w:rsidRDefault="00F63CC0" w:rsidP="00683060">
      <w:pPr>
        <w:rPr>
          <w:rFonts w:ascii="Times New Roman" w:hAnsi="Times New Roman" w:cs="Times New Roman"/>
          <w:b/>
          <w:sz w:val="20"/>
          <w:szCs w:val="20"/>
        </w:rPr>
      </w:pPr>
    </w:p>
    <w:p w:rsidR="007A115D" w:rsidRPr="00E46868" w:rsidRDefault="00B02A44" w:rsidP="00683060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 xml:space="preserve">Part </w:t>
      </w:r>
      <w:r w:rsidR="00D8512B" w:rsidRPr="00E46868">
        <w:rPr>
          <w:rFonts w:ascii="Times New Roman" w:hAnsi="Times New Roman" w:cs="Times New Roman"/>
          <w:b/>
          <w:sz w:val="20"/>
          <w:szCs w:val="20"/>
        </w:rPr>
        <w:t>8</w:t>
      </w:r>
      <w:r w:rsidRPr="00E46868">
        <w:rPr>
          <w:rFonts w:ascii="Times New Roman" w:hAnsi="Times New Roman" w:cs="Times New Roman"/>
          <w:b/>
          <w:sz w:val="20"/>
          <w:szCs w:val="20"/>
        </w:rPr>
        <w:t>. Program Advisory Committee</w:t>
      </w:r>
    </w:p>
    <w:p w:rsidR="007A115D" w:rsidRPr="00E46868" w:rsidRDefault="001170A4" w:rsidP="00683060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C</w:t>
      </w:r>
      <w:r w:rsidR="007A115D" w:rsidRPr="00E46868">
        <w:rPr>
          <w:rFonts w:ascii="Times New Roman" w:hAnsi="Times New Roman" w:cs="Times New Roman"/>
          <w:sz w:val="20"/>
          <w:szCs w:val="20"/>
        </w:rPr>
        <w:t xml:space="preserve">urrent members of your advisory committee.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  <w:gridCol w:w="2952"/>
        <w:gridCol w:w="1260"/>
      </w:tblGrid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Title/Occupation</w:t>
            </w: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Affiliation</w:t>
            </w: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Contact Information</w:t>
            </w: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Year Joined</w:t>
            </w:r>
          </w:p>
        </w:tc>
      </w:tr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0A4" w:rsidRPr="00E46868" w:rsidTr="001170A4"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70A4" w:rsidRPr="00E46868" w:rsidRDefault="001170A4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08FD" w:rsidRPr="00E46868" w:rsidTr="001170A4"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08FD" w:rsidRPr="00E46868" w:rsidRDefault="00F208FD" w:rsidP="006830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170A4" w:rsidRPr="00E46868" w:rsidRDefault="001170A4" w:rsidP="00683060">
      <w:pPr>
        <w:rPr>
          <w:rFonts w:ascii="Times New Roman" w:hAnsi="Times New Roman" w:cs="Times New Roman"/>
          <w:sz w:val="20"/>
          <w:szCs w:val="20"/>
        </w:rPr>
      </w:pPr>
    </w:p>
    <w:p w:rsidR="00B02A44" w:rsidRPr="00E46868" w:rsidRDefault="00B02A44" w:rsidP="00683060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sz w:val="20"/>
          <w:szCs w:val="20"/>
        </w:rPr>
        <w:t>Please provide the foll</w:t>
      </w:r>
      <w:r w:rsidR="007A115D" w:rsidRPr="00E46868">
        <w:rPr>
          <w:rFonts w:ascii="Times New Roman" w:hAnsi="Times New Roman" w:cs="Times New Roman"/>
          <w:sz w:val="20"/>
          <w:szCs w:val="20"/>
        </w:rPr>
        <w:t>owing information regarding the activity of your</w:t>
      </w:r>
      <w:r w:rsidRPr="00E46868">
        <w:rPr>
          <w:rFonts w:ascii="Times New Roman" w:hAnsi="Times New Roman" w:cs="Times New Roman"/>
          <w:sz w:val="20"/>
          <w:szCs w:val="20"/>
        </w:rPr>
        <w:t xml:space="preserve"> program’s advisory committee.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750"/>
        <w:gridCol w:w="1750"/>
      </w:tblGrid>
      <w:tr w:rsidR="004E36DC" w:rsidRPr="00E46868" w:rsidTr="005E4458">
        <w:trPr>
          <w:trHeight w:val="267"/>
        </w:trPr>
        <w:tc>
          <w:tcPr>
            <w:tcW w:w="1328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# of Meetings</w:t>
            </w: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 of Advisory Members Present</w:t>
            </w:r>
          </w:p>
        </w:tc>
      </w:tr>
      <w:tr w:rsidR="004E36DC" w:rsidRPr="00E46868" w:rsidTr="005E4458">
        <w:trPr>
          <w:trHeight w:val="255"/>
        </w:trPr>
        <w:tc>
          <w:tcPr>
            <w:tcW w:w="1328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6DC" w:rsidRPr="00E46868" w:rsidTr="005E4458">
        <w:trPr>
          <w:trHeight w:val="255"/>
        </w:trPr>
        <w:tc>
          <w:tcPr>
            <w:tcW w:w="1328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6DC" w:rsidRPr="00E46868" w:rsidTr="005E4458">
        <w:trPr>
          <w:trHeight w:val="255"/>
        </w:trPr>
        <w:tc>
          <w:tcPr>
            <w:tcW w:w="1328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6DC" w:rsidRPr="00E46868" w:rsidTr="005E4458">
        <w:trPr>
          <w:trHeight w:val="255"/>
        </w:trPr>
        <w:tc>
          <w:tcPr>
            <w:tcW w:w="1328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6DC" w:rsidRPr="00E46868" w:rsidTr="005E4458">
        <w:trPr>
          <w:trHeight w:val="255"/>
        </w:trPr>
        <w:tc>
          <w:tcPr>
            <w:tcW w:w="1328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4E36DC" w:rsidRPr="00E46868" w:rsidRDefault="004E36DC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170A4" w:rsidRPr="00E46868" w:rsidRDefault="001170A4" w:rsidP="0068306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480"/>
      </w:tblGrid>
      <w:tr w:rsidR="007A115D" w:rsidRPr="00E46868" w:rsidTr="00E46868">
        <w:trPr>
          <w:trHeight w:val="271"/>
        </w:trPr>
        <w:tc>
          <w:tcPr>
            <w:tcW w:w="1383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1480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Significant Discussions</w:t>
            </w:r>
          </w:p>
        </w:tc>
      </w:tr>
      <w:tr w:rsidR="007A115D" w:rsidRPr="00E46868" w:rsidTr="00E46868">
        <w:trPr>
          <w:trHeight w:val="259"/>
        </w:trPr>
        <w:tc>
          <w:tcPr>
            <w:tcW w:w="1383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  <w:tc>
          <w:tcPr>
            <w:tcW w:w="11480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9"/>
        </w:trPr>
        <w:tc>
          <w:tcPr>
            <w:tcW w:w="1383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11480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9"/>
        </w:trPr>
        <w:tc>
          <w:tcPr>
            <w:tcW w:w="1383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11480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9"/>
        </w:trPr>
        <w:tc>
          <w:tcPr>
            <w:tcW w:w="1383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11480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9"/>
        </w:trPr>
        <w:tc>
          <w:tcPr>
            <w:tcW w:w="1383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11480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02A44" w:rsidRPr="00E46868" w:rsidRDefault="00B02A44" w:rsidP="0068306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1501"/>
      </w:tblGrid>
      <w:tr w:rsidR="007A115D" w:rsidRPr="00E46868" w:rsidTr="00E46868">
        <w:trPr>
          <w:trHeight w:val="267"/>
        </w:trPr>
        <w:tc>
          <w:tcPr>
            <w:tcW w:w="1386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1501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Recommendations for the program:</w:t>
            </w:r>
          </w:p>
        </w:tc>
      </w:tr>
      <w:tr w:rsidR="007A115D" w:rsidRPr="00E46868" w:rsidTr="00E46868">
        <w:trPr>
          <w:trHeight w:val="255"/>
        </w:trPr>
        <w:tc>
          <w:tcPr>
            <w:tcW w:w="1386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2014-2015</w:t>
            </w:r>
          </w:p>
        </w:tc>
        <w:tc>
          <w:tcPr>
            <w:tcW w:w="11501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5"/>
        </w:trPr>
        <w:tc>
          <w:tcPr>
            <w:tcW w:w="1386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2013-2014</w:t>
            </w:r>
          </w:p>
        </w:tc>
        <w:tc>
          <w:tcPr>
            <w:tcW w:w="11501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5"/>
        </w:trPr>
        <w:tc>
          <w:tcPr>
            <w:tcW w:w="1386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  <w:tc>
          <w:tcPr>
            <w:tcW w:w="11501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5"/>
        </w:trPr>
        <w:tc>
          <w:tcPr>
            <w:tcW w:w="1386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2011-2012</w:t>
            </w:r>
          </w:p>
        </w:tc>
        <w:tc>
          <w:tcPr>
            <w:tcW w:w="11501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115D" w:rsidRPr="00E46868" w:rsidTr="00E46868">
        <w:trPr>
          <w:trHeight w:val="255"/>
        </w:trPr>
        <w:tc>
          <w:tcPr>
            <w:tcW w:w="1386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2010-2011</w:t>
            </w:r>
          </w:p>
        </w:tc>
        <w:tc>
          <w:tcPr>
            <w:tcW w:w="11501" w:type="dxa"/>
          </w:tcPr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115D" w:rsidRPr="00E46868" w:rsidRDefault="007A115D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170A4" w:rsidRDefault="00E46868" w:rsidP="006830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5052C" wp14:editId="5D542347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8206740" cy="3810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7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27" w:rsidRDefault="00C44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5052C" id="Text Box 9" o:spid="_x0000_s1049" type="#_x0000_t202" style="position:absolute;margin-left:0;margin-top:14.95pt;width:646.2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" fillcolor="white [3201]" strokeweight=".5pt">
                <v:textbox>
                  <w:txbxContent>
                    <w:p w:rsidR="00C44F27" w:rsidRDefault="00C44F27"/>
                  </w:txbxContent>
                </v:textbox>
              </v:shape>
            </w:pict>
          </mc:Fallback>
        </mc:AlternateContent>
      </w:r>
      <w:r w:rsidR="001170A4" w:rsidRPr="00E46868">
        <w:rPr>
          <w:rFonts w:ascii="Times New Roman" w:hAnsi="Times New Roman" w:cs="Times New Roman"/>
          <w:sz w:val="20"/>
          <w:szCs w:val="20"/>
        </w:rPr>
        <w:t xml:space="preserve">Please comment on your program’s advisory committee and its activities. </w:t>
      </w:r>
    </w:p>
    <w:p w:rsidR="00E46868" w:rsidRPr="00E46868" w:rsidRDefault="00E46868" w:rsidP="00683060">
      <w:pPr>
        <w:rPr>
          <w:rFonts w:ascii="Times New Roman" w:hAnsi="Times New Roman" w:cs="Times New Roman"/>
          <w:sz w:val="20"/>
          <w:szCs w:val="20"/>
        </w:rPr>
      </w:pPr>
    </w:p>
    <w:p w:rsidR="00F63CC0" w:rsidRDefault="00F63CC0" w:rsidP="007B3CA5">
      <w:pPr>
        <w:rPr>
          <w:rFonts w:ascii="Times New Roman" w:hAnsi="Times New Roman" w:cs="Times New Roman"/>
          <w:b/>
          <w:sz w:val="20"/>
          <w:szCs w:val="20"/>
        </w:rPr>
      </w:pPr>
    </w:p>
    <w:p w:rsidR="00F63CC0" w:rsidRPr="009D62AC" w:rsidRDefault="00F63CC0" w:rsidP="00F63CC0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FDA40C4" wp14:editId="72F3A792">
                <wp:simplePos x="0" y="0"/>
                <wp:positionH relativeFrom="column">
                  <wp:posOffset>-120015</wp:posOffset>
                </wp:positionH>
                <wp:positionV relativeFrom="paragraph">
                  <wp:posOffset>-38735</wp:posOffset>
                </wp:positionV>
                <wp:extent cx="4335780" cy="289560"/>
                <wp:effectExtent l="0" t="0" r="26670" b="15240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C8D5A" id="Rounded Rectangle 207" o:spid="_x0000_s1026" style="position:absolute;margin-left:-9.45pt;margin-top:-3.05pt;width:341.4pt;height:22.8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" fillcolor="#c3d69b" strokecolor="#385d8a" strokeweight="2pt"/>
            </w:pict>
          </mc:Fallback>
        </mc:AlternateContent>
      </w:r>
      <w:r w:rsidRPr="009D62AC">
        <w:rPr>
          <w:rFonts w:ascii="Times New Roman" w:hAnsi="Times New Roman" w:cs="Times New Roman"/>
          <w:sz w:val="20"/>
          <w:szCs w:val="20"/>
        </w:rPr>
        <w:t xml:space="preserve">Please upload any applicable </w:t>
      </w:r>
      <w:r>
        <w:rPr>
          <w:rFonts w:ascii="Times New Roman" w:hAnsi="Times New Roman" w:cs="Times New Roman"/>
          <w:sz w:val="20"/>
          <w:szCs w:val="20"/>
        </w:rPr>
        <w:t>artifacts</w:t>
      </w:r>
      <w:r w:rsidRPr="009D62AC">
        <w:rPr>
          <w:rFonts w:ascii="Times New Roman" w:hAnsi="Times New Roman" w:cs="Times New Roman"/>
          <w:sz w:val="20"/>
          <w:szCs w:val="20"/>
        </w:rPr>
        <w:t xml:space="preserve"> as an attachment here.</w:t>
      </w:r>
      <w:r w:rsidRPr="009D62A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F63CC0" w:rsidRDefault="00F63CC0" w:rsidP="007B3CA5">
      <w:pPr>
        <w:rPr>
          <w:rFonts w:ascii="Times New Roman" w:hAnsi="Times New Roman" w:cs="Times New Roman"/>
          <w:b/>
          <w:sz w:val="20"/>
          <w:szCs w:val="20"/>
        </w:rPr>
      </w:pPr>
    </w:p>
    <w:p w:rsidR="007B3CA5" w:rsidRPr="00E46868" w:rsidRDefault="00F208FD" w:rsidP="007B3CA5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707C5C" wp14:editId="5E5F93B0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8206740" cy="1404620"/>
                <wp:effectExtent l="0" t="0" r="22860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F208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07C5C" id="_x0000_s1050" type="#_x0000_t202" style="position:absolute;margin-left:0;margin-top:29.4pt;width:646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">
                <v:textbox style="mso-fit-shape-to-text:t">
                  <w:txbxContent>
                    <w:p w:rsidR="00C44F27" w:rsidRDefault="00C44F27" w:rsidP="00F208FD"/>
                  </w:txbxContent>
                </v:textbox>
                <w10:wrap type="square"/>
              </v:shape>
            </w:pict>
          </mc:Fallback>
        </mc:AlternateContent>
      </w:r>
      <w:r w:rsidR="001170A4" w:rsidRPr="00E46868">
        <w:rPr>
          <w:rFonts w:ascii="Times New Roman" w:hAnsi="Times New Roman" w:cs="Times New Roman"/>
          <w:b/>
          <w:sz w:val="20"/>
          <w:szCs w:val="20"/>
        </w:rPr>
        <w:t xml:space="preserve">Part </w:t>
      </w:r>
      <w:r w:rsidR="00D8512B" w:rsidRPr="00E46868">
        <w:rPr>
          <w:rFonts w:ascii="Times New Roman" w:hAnsi="Times New Roman" w:cs="Times New Roman"/>
          <w:b/>
          <w:sz w:val="20"/>
          <w:szCs w:val="20"/>
        </w:rPr>
        <w:t>9</w:t>
      </w:r>
      <w:r w:rsidR="007B3CA5" w:rsidRPr="00E46868">
        <w:rPr>
          <w:rFonts w:ascii="Times New Roman" w:hAnsi="Times New Roman" w:cs="Times New Roman"/>
          <w:b/>
          <w:sz w:val="20"/>
          <w:szCs w:val="20"/>
        </w:rPr>
        <w:t>. General Impressions and Reflections</w:t>
      </w:r>
    </w:p>
    <w:p w:rsidR="00E46868" w:rsidRDefault="00E46868" w:rsidP="007B3CA5">
      <w:pPr>
        <w:rPr>
          <w:rFonts w:ascii="Times New Roman" w:hAnsi="Times New Roman" w:cs="Times New Roman"/>
          <w:b/>
          <w:sz w:val="20"/>
          <w:szCs w:val="20"/>
        </w:rPr>
      </w:pPr>
    </w:p>
    <w:p w:rsidR="00E46868" w:rsidRDefault="00E46868" w:rsidP="007B3CA5">
      <w:pPr>
        <w:rPr>
          <w:rFonts w:ascii="Times New Roman" w:hAnsi="Times New Roman" w:cs="Times New Roman"/>
          <w:b/>
          <w:sz w:val="20"/>
          <w:szCs w:val="20"/>
        </w:rPr>
      </w:pPr>
    </w:p>
    <w:p w:rsidR="007B3CA5" w:rsidRPr="00E46868" w:rsidRDefault="001D798D" w:rsidP="007B3CA5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9</w:t>
      </w:r>
      <w:r w:rsidR="007B3CA5" w:rsidRPr="00E46868">
        <w:rPr>
          <w:rFonts w:ascii="Times New Roman" w:hAnsi="Times New Roman" w:cs="Times New Roman"/>
          <w:b/>
          <w:sz w:val="20"/>
          <w:szCs w:val="20"/>
        </w:rPr>
        <w:t>.1</w:t>
      </w:r>
      <w:r w:rsidR="007B3CA5" w:rsidRPr="00E46868">
        <w:rPr>
          <w:rFonts w:ascii="Times New Roman" w:hAnsi="Times New Roman" w:cs="Times New Roman"/>
          <w:sz w:val="20"/>
          <w:szCs w:val="20"/>
        </w:rPr>
        <w:t xml:space="preserve"> What recent activities, dialogues, discussions, etc. have occurred to promote student learning or improve program/department processes in the last year. Mark an “X” in front of all that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2438"/>
      </w:tblGrid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Curricular development/revisions of courses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Curricular development/revision of programs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7B3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Increased or improved SLOs in courses or programs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Other dialog</w:t>
            </w:r>
            <w:r w:rsidR="00D8512B" w:rsidRPr="00E4686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 xml:space="preserve"> focused on improvements in student learning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 xml:space="preserve">Documented improvements in student </w:t>
            </w:r>
            <w:r w:rsidR="00D8512B" w:rsidRPr="00E4686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earning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New degree or certificate development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Best Practices Workshops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Conference Attendance geared towards maintaining or improving student success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Department attendance at Staff Development activity geared towards maintaining or improving student learning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Program or Department Meeting minutes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Reorganization</w:t>
            </w:r>
          </w:p>
        </w:tc>
      </w:tr>
      <w:tr w:rsidR="007B3CA5" w:rsidRPr="00E46868" w:rsidTr="00F208FD">
        <w:tc>
          <w:tcPr>
            <w:tcW w:w="7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8" w:type="dxa"/>
          </w:tcPr>
          <w:p w:rsidR="007B3CA5" w:rsidRPr="00E46868" w:rsidRDefault="007B3CA5" w:rsidP="00F20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868">
              <w:rPr>
                <w:rFonts w:ascii="Times New Roman" w:hAnsi="Times New Roman" w:cs="Times New Roman"/>
                <w:sz w:val="20"/>
                <w:szCs w:val="20"/>
              </w:rPr>
              <w:t>Other (please specify)</w:t>
            </w:r>
          </w:p>
        </w:tc>
      </w:tr>
    </w:tbl>
    <w:p w:rsidR="007B3CA5" w:rsidRPr="00E46868" w:rsidRDefault="007B3CA5" w:rsidP="007B3CA5">
      <w:pPr>
        <w:rPr>
          <w:rFonts w:ascii="Times New Roman" w:hAnsi="Times New Roman" w:cs="Times New Roman"/>
          <w:sz w:val="20"/>
          <w:szCs w:val="20"/>
        </w:rPr>
      </w:pPr>
    </w:p>
    <w:p w:rsidR="007B3CA5" w:rsidRPr="00E46868" w:rsidRDefault="009D6B4E" w:rsidP="007E475B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3B19E9B" wp14:editId="201E67B8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206740" cy="792480"/>
                <wp:effectExtent l="0" t="0" r="2286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67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27" w:rsidRDefault="00C44F27" w:rsidP="009D6B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9E9B" id="_x0000_s1051" type="#_x0000_t202" style="position:absolute;margin-left:0;margin-top:32pt;width:646.2pt;height:62.4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">
                <v:textbox>
                  <w:txbxContent>
                    <w:p w:rsidR="00C44F27" w:rsidRDefault="00C44F27" w:rsidP="009D6B4E"/>
                  </w:txbxContent>
                </v:textbox>
                <w10:wrap type="square"/>
              </v:shape>
            </w:pict>
          </mc:Fallback>
        </mc:AlternateContent>
      </w:r>
      <w:r w:rsidR="00D8512B" w:rsidRPr="00E46868">
        <w:rPr>
          <w:rFonts w:ascii="Times New Roman" w:hAnsi="Times New Roman" w:cs="Times New Roman"/>
          <w:sz w:val="20"/>
          <w:szCs w:val="20"/>
        </w:rPr>
        <w:t>9</w:t>
      </w:r>
      <w:r w:rsidR="00ED56CF" w:rsidRPr="00E46868">
        <w:rPr>
          <w:rFonts w:ascii="Times New Roman" w:hAnsi="Times New Roman" w:cs="Times New Roman"/>
          <w:sz w:val="20"/>
          <w:szCs w:val="20"/>
        </w:rPr>
        <w:t>.1a</w:t>
      </w:r>
      <w:r w:rsidR="00D8512B" w:rsidRPr="00E46868">
        <w:rPr>
          <w:rFonts w:ascii="Times New Roman" w:hAnsi="Times New Roman" w:cs="Times New Roman"/>
          <w:sz w:val="20"/>
          <w:szCs w:val="20"/>
        </w:rPr>
        <w:t xml:space="preserve"> </w:t>
      </w:r>
      <w:r w:rsidR="007B3CA5" w:rsidRPr="00E46868">
        <w:rPr>
          <w:rFonts w:ascii="Times New Roman" w:hAnsi="Times New Roman" w:cs="Times New Roman"/>
          <w:sz w:val="20"/>
          <w:szCs w:val="20"/>
        </w:rPr>
        <w:t xml:space="preserve">Please comment on the activities, dialogues, and discussion </w:t>
      </w:r>
      <w:r w:rsidRPr="00E46868">
        <w:rPr>
          <w:rFonts w:ascii="Times New Roman" w:hAnsi="Times New Roman" w:cs="Times New Roman"/>
          <w:sz w:val="20"/>
          <w:szCs w:val="20"/>
        </w:rPr>
        <w:t xml:space="preserve">marked </w:t>
      </w:r>
      <w:r w:rsidR="007B3CA5" w:rsidRPr="00E46868">
        <w:rPr>
          <w:rFonts w:ascii="Times New Roman" w:hAnsi="Times New Roman" w:cs="Times New Roman"/>
          <w:sz w:val="20"/>
          <w:szCs w:val="20"/>
        </w:rPr>
        <w:t>above.</w:t>
      </w:r>
    </w:p>
    <w:p w:rsidR="009D6B4E" w:rsidRPr="00E46868" w:rsidRDefault="009D6B4E" w:rsidP="007B3CA5">
      <w:pPr>
        <w:rPr>
          <w:rFonts w:ascii="Times New Roman" w:hAnsi="Times New Roman" w:cs="Times New Roman"/>
          <w:sz w:val="20"/>
          <w:szCs w:val="20"/>
        </w:rPr>
      </w:pPr>
    </w:p>
    <w:p w:rsidR="008B68FA" w:rsidRDefault="008B68FA" w:rsidP="007B3CA5">
      <w:pPr>
        <w:rPr>
          <w:rFonts w:ascii="Times New Roman" w:hAnsi="Times New Roman" w:cs="Times New Roman"/>
          <w:b/>
          <w:sz w:val="20"/>
          <w:szCs w:val="20"/>
        </w:rPr>
      </w:pPr>
    </w:p>
    <w:p w:rsidR="008B68FA" w:rsidRDefault="008B68FA" w:rsidP="007B3CA5">
      <w:pPr>
        <w:rPr>
          <w:rFonts w:ascii="Times New Roman" w:hAnsi="Times New Roman" w:cs="Times New Roman"/>
          <w:b/>
          <w:sz w:val="20"/>
          <w:szCs w:val="20"/>
        </w:rPr>
      </w:pPr>
    </w:p>
    <w:p w:rsidR="008B68FA" w:rsidRDefault="008B68FA" w:rsidP="007B3CA5">
      <w:pPr>
        <w:rPr>
          <w:rFonts w:ascii="Times New Roman" w:hAnsi="Times New Roman" w:cs="Times New Roman"/>
          <w:b/>
          <w:sz w:val="20"/>
          <w:szCs w:val="20"/>
        </w:rPr>
      </w:pPr>
    </w:p>
    <w:p w:rsidR="007B4E33" w:rsidRPr="00E46868" w:rsidRDefault="007B4E33" w:rsidP="007B3CA5">
      <w:pPr>
        <w:rPr>
          <w:rFonts w:ascii="Times New Roman" w:hAnsi="Times New Roman" w:cs="Times New Roman"/>
          <w:sz w:val="20"/>
          <w:szCs w:val="20"/>
        </w:rPr>
      </w:pPr>
      <w:r w:rsidRPr="00E46868">
        <w:rPr>
          <w:rFonts w:ascii="Times New Roman" w:hAnsi="Times New Roman" w:cs="Times New Roman"/>
          <w:b/>
          <w:sz w:val="20"/>
          <w:szCs w:val="20"/>
        </w:rPr>
        <w:t>9.2</w:t>
      </w:r>
      <w:r w:rsidRPr="00E46868">
        <w:rPr>
          <w:rFonts w:ascii="Times New Roman" w:hAnsi="Times New Roman" w:cs="Times New Roman"/>
          <w:sz w:val="20"/>
          <w:szCs w:val="20"/>
        </w:rPr>
        <w:t xml:space="preserve"> Please provide an overall summary of your general impressions of and reflections on your program/department.</w:t>
      </w:r>
    </w:p>
    <w:p w:rsidR="00F63CC0" w:rsidRDefault="00F63CC0" w:rsidP="009C5C68">
      <w:pPr>
        <w:rPr>
          <w:rFonts w:ascii="Times New Roman" w:hAnsi="Times New Roman" w:cs="Times New Roman"/>
          <w:b/>
          <w:sz w:val="20"/>
          <w:szCs w:val="20"/>
        </w:rPr>
      </w:pPr>
      <w:r w:rsidRPr="00E4686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DB54A" wp14:editId="76A0C19B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8244840" cy="8458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84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27" w:rsidRDefault="00C44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DB54A" id="Text Box 29" o:spid="_x0000_s1052" type="#_x0000_t202" style="position:absolute;margin-left:0;margin-top:7.4pt;width:649.2pt;height:6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HbmQIAALwFAAAOAAAAZHJzL2Uyb0RvYy54bWysVFFPGzEMfp+0/xDlfVzbFVY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" fillcolor="white [3201]" strokeweight=".5pt">
                <v:textbox>
                  <w:txbxContent>
                    <w:p w:rsidR="00C44F27" w:rsidRDefault="00C44F27"/>
                  </w:txbxContent>
                </v:textbox>
              </v:shape>
            </w:pict>
          </mc:Fallback>
        </mc:AlternateContent>
      </w:r>
    </w:p>
    <w:p w:rsidR="00F63CC0" w:rsidRDefault="00F63CC0" w:rsidP="009C5C68">
      <w:pPr>
        <w:rPr>
          <w:rFonts w:ascii="Times New Roman" w:hAnsi="Times New Roman" w:cs="Times New Roman"/>
          <w:b/>
          <w:sz w:val="20"/>
          <w:szCs w:val="20"/>
        </w:rPr>
      </w:pPr>
    </w:p>
    <w:p w:rsidR="00F63CC0" w:rsidRDefault="00F63CC0" w:rsidP="00F63CC0">
      <w:pPr>
        <w:rPr>
          <w:rFonts w:ascii="Times New Roman" w:hAnsi="Times New Roman" w:cs="Times New Roman"/>
          <w:sz w:val="20"/>
          <w:szCs w:val="20"/>
        </w:rPr>
      </w:pPr>
    </w:p>
    <w:p w:rsidR="00F63CC0" w:rsidRDefault="00F63CC0" w:rsidP="00F63CC0">
      <w:pPr>
        <w:rPr>
          <w:rFonts w:ascii="Times New Roman" w:hAnsi="Times New Roman" w:cs="Times New Roman"/>
          <w:sz w:val="20"/>
          <w:szCs w:val="20"/>
        </w:rPr>
      </w:pPr>
    </w:p>
    <w:p w:rsidR="00F63CC0" w:rsidRDefault="00F63CC0" w:rsidP="00F63CC0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0303C77" wp14:editId="258C5D1A">
                <wp:simplePos x="0" y="0"/>
                <wp:positionH relativeFrom="column">
                  <wp:posOffset>-120015</wp:posOffset>
                </wp:positionH>
                <wp:positionV relativeFrom="paragraph">
                  <wp:posOffset>246380</wp:posOffset>
                </wp:positionV>
                <wp:extent cx="4335780" cy="289560"/>
                <wp:effectExtent l="0" t="0" r="26670" b="1524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89560"/>
                        </a:xfrm>
                        <a:prstGeom prst="round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30BE5" id="Rounded Rectangle 208" o:spid="_x0000_s1026" style="position:absolute;margin-left:-9.45pt;margin-top:19.4pt;width:341.4pt;height:22.8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" fillcolor="#c3d69b" strokecolor="#385d8a" strokeweight="2pt"/>
            </w:pict>
          </mc:Fallback>
        </mc:AlternateContent>
      </w:r>
    </w:p>
    <w:p w:rsidR="00F63CC0" w:rsidRPr="009D62AC" w:rsidRDefault="00F63CC0" w:rsidP="00F63CC0">
      <w:pPr>
        <w:rPr>
          <w:rFonts w:ascii="Times New Roman" w:hAnsi="Times New Roman" w:cs="Times New Roman"/>
          <w:sz w:val="20"/>
          <w:szCs w:val="20"/>
        </w:rPr>
      </w:pPr>
      <w:r w:rsidRPr="009D62AC">
        <w:rPr>
          <w:rFonts w:ascii="Times New Roman" w:hAnsi="Times New Roman" w:cs="Times New Roman"/>
          <w:sz w:val="20"/>
          <w:szCs w:val="20"/>
        </w:rPr>
        <w:t xml:space="preserve">Please upload any applicable </w:t>
      </w:r>
      <w:r>
        <w:rPr>
          <w:rFonts w:ascii="Times New Roman" w:hAnsi="Times New Roman" w:cs="Times New Roman"/>
          <w:sz w:val="20"/>
          <w:szCs w:val="20"/>
        </w:rPr>
        <w:t>artifacts</w:t>
      </w:r>
      <w:r w:rsidRPr="009D62AC">
        <w:rPr>
          <w:rFonts w:ascii="Times New Roman" w:hAnsi="Times New Roman" w:cs="Times New Roman"/>
          <w:sz w:val="20"/>
          <w:szCs w:val="20"/>
        </w:rPr>
        <w:t xml:space="preserve"> as an attachment here.</w:t>
      </w:r>
      <w:r w:rsidRPr="009D62A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9C5C68" w:rsidRPr="00E46868" w:rsidRDefault="009C5C68" w:rsidP="009C5C68">
      <w:pPr>
        <w:rPr>
          <w:rFonts w:ascii="Times New Roman" w:hAnsi="Times New Roman" w:cs="Times New Roman"/>
          <w:b/>
          <w:sz w:val="20"/>
          <w:szCs w:val="20"/>
        </w:rPr>
      </w:pPr>
    </w:p>
    <w:sectPr w:rsidR="009C5C68" w:rsidRPr="00E46868" w:rsidSect="00E4686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heri R. Dunn-Ramsay" w:date="2015-03-16T08:40:00Z" w:initials="SRD">
    <w:p w:rsidR="00C44F27" w:rsidRPr="00C60328" w:rsidRDefault="00C44F27" w:rsidP="00C6032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>
        <w:t>If they mark yes to any of these items, I need it to pull into Part 7 right after this phrasing “</w:t>
      </w:r>
      <w:r w:rsidRPr="00E46868">
        <w:rPr>
          <w:rFonts w:ascii="Times New Roman" w:hAnsi="Times New Roman" w:cs="Times New Roman"/>
          <w:sz w:val="20"/>
          <w:szCs w:val="20"/>
        </w:rPr>
        <w:t xml:space="preserve">Each need listed below should reflect the </w:t>
      </w:r>
      <w:r w:rsidRPr="00E46868">
        <w:rPr>
          <w:rFonts w:ascii="Times New Roman" w:hAnsi="Times New Roman" w:cs="Times New Roman"/>
          <w:b/>
          <w:sz w:val="20"/>
          <w:szCs w:val="20"/>
        </w:rPr>
        <w:t>Plans or Modifications</w:t>
      </w:r>
      <w:r w:rsidRPr="00E46868">
        <w:rPr>
          <w:rFonts w:ascii="Times New Roman" w:hAnsi="Times New Roman" w:cs="Times New Roman"/>
          <w:sz w:val="20"/>
          <w:szCs w:val="20"/>
        </w:rPr>
        <w:t xml:space="preserve"> in the </w:t>
      </w:r>
      <w:r w:rsidRPr="00E46868">
        <w:rPr>
          <w:rFonts w:ascii="Times New Roman" w:hAnsi="Times New Roman" w:cs="Times New Roman"/>
          <w:b/>
          <w:sz w:val="20"/>
          <w:szCs w:val="20"/>
        </w:rPr>
        <w:t xml:space="preserve">Reflection and Action Plan </w:t>
      </w:r>
      <w:r>
        <w:rPr>
          <w:rFonts w:ascii="Times New Roman" w:hAnsi="Times New Roman" w:cs="Times New Roman"/>
          <w:sz w:val="20"/>
          <w:szCs w:val="20"/>
        </w:rPr>
        <w:t>that was documented in Part</w:t>
      </w:r>
      <w:r w:rsidRPr="00E46868">
        <w:rPr>
          <w:rFonts w:ascii="Times New Roman" w:hAnsi="Times New Roman" w:cs="Times New Roman"/>
          <w:sz w:val="20"/>
          <w:szCs w:val="20"/>
        </w:rPr>
        <w:t xml:space="preserve"> 6</w:t>
      </w:r>
      <w:r>
        <w:rPr>
          <w:rFonts w:ascii="Times New Roman" w:hAnsi="Times New Roman" w:cs="Times New Roman"/>
          <w:b/>
          <w:sz w:val="20"/>
          <w:szCs w:val="20"/>
        </w:rPr>
        <w:t>.”</w:t>
      </w:r>
    </w:p>
  </w:comment>
  <w:comment w:id="2" w:author="Sheri R. Dunn-Ramsay" w:date="2015-03-16T08:46:00Z" w:initials="SRD">
    <w:p w:rsidR="00C44F27" w:rsidRDefault="00C44F27">
      <w:pPr>
        <w:pStyle w:val="CommentText"/>
      </w:pPr>
      <w:r>
        <w:rPr>
          <w:rStyle w:val="CommentReference"/>
        </w:rPr>
        <w:annotationRef/>
      </w:r>
      <w:r>
        <w:t>If No is marked, take them to section 7B.1</w:t>
      </w:r>
    </w:p>
  </w:comment>
  <w:comment w:id="3" w:author="Sheri R. Dunn-Ramsay" w:date="2015-03-16T08:48:00Z" w:initials="SRD">
    <w:p w:rsidR="00C44F27" w:rsidRDefault="00C44F27">
      <w:pPr>
        <w:pStyle w:val="CommentText"/>
      </w:pPr>
      <w:r>
        <w:rPr>
          <w:rStyle w:val="CommentReference"/>
        </w:rPr>
        <w:annotationRef/>
      </w:r>
      <w:r>
        <w:t>This is where the information that was marked yes to in section 6 should be brought forward.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Cambria Math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A3D"/>
    <w:multiLevelType w:val="hybridMultilevel"/>
    <w:tmpl w:val="059C8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30002"/>
    <w:multiLevelType w:val="multilevel"/>
    <w:tmpl w:val="EE8C0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8125843"/>
    <w:multiLevelType w:val="hybridMultilevel"/>
    <w:tmpl w:val="99D6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E40C4"/>
    <w:multiLevelType w:val="hybridMultilevel"/>
    <w:tmpl w:val="342AA84E"/>
    <w:lvl w:ilvl="0" w:tplc="0278FAF6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A0515"/>
    <w:multiLevelType w:val="multilevel"/>
    <w:tmpl w:val="430EB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8535E36"/>
    <w:multiLevelType w:val="hybridMultilevel"/>
    <w:tmpl w:val="3668A62C"/>
    <w:lvl w:ilvl="0" w:tplc="E844073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92872"/>
    <w:multiLevelType w:val="hybridMultilevel"/>
    <w:tmpl w:val="18D8940E"/>
    <w:lvl w:ilvl="0" w:tplc="E844073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10B8F"/>
    <w:multiLevelType w:val="hybridMultilevel"/>
    <w:tmpl w:val="9EF22394"/>
    <w:lvl w:ilvl="0" w:tplc="2124CB7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eri R. Dunn-Ramsay">
    <w15:presenceInfo w15:providerId="AD" w15:userId="S-1-5-21-4189530011-1358696332-287071388-2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56"/>
    <w:rsid w:val="0009486D"/>
    <w:rsid w:val="001117FB"/>
    <w:rsid w:val="001170A4"/>
    <w:rsid w:val="00170B27"/>
    <w:rsid w:val="001C667D"/>
    <w:rsid w:val="001C6BE4"/>
    <w:rsid w:val="001D798D"/>
    <w:rsid w:val="001E0A75"/>
    <w:rsid w:val="00233917"/>
    <w:rsid w:val="00235EF0"/>
    <w:rsid w:val="00244714"/>
    <w:rsid w:val="002458E5"/>
    <w:rsid w:val="002D2CE3"/>
    <w:rsid w:val="00324B56"/>
    <w:rsid w:val="003579ED"/>
    <w:rsid w:val="003630E2"/>
    <w:rsid w:val="00385D9E"/>
    <w:rsid w:val="003B50AC"/>
    <w:rsid w:val="003D25C5"/>
    <w:rsid w:val="00424281"/>
    <w:rsid w:val="00475D06"/>
    <w:rsid w:val="00476C63"/>
    <w:rsid w:val="00484EA7"/>
    <w:rsid w:val="004B287F"/>
    <w:rsid w:val="004E36DC"/>
    <w:rsid w:val="00530035"/>
    <w:rsid w:val="00530C41"/>
    <w:rsid w:val="00570339"/>
    <w:rsid w:val="0059060D"/>
    <w:rsid w:val="005935E8"/>
    <w:rsid w:val="005A3031"/>
    <w:rsid w:val="005B1C2A"/>
    <w:rsid w:val="005D16F1"/>
    <w:rsid w:val="005D2758"/>
    <w:rsid w:val="005D5831"/>
    <w:rsid w:val="005D7582"/>
    <w:rsid w:val="005E4458"/>
    <w:rsid w:val="006276C8"/>
    <w:rsid w:val="00635E3E"/>
    <w:rsid w:val="00645349"/>
    <w:rsid w:val="00672818"/>
    <w:rsid w:val="00683060"/>
    <w:rsid w:val="006D685F"/>
    <w:rsid w:val="006E0D2F"/>
    <w:rsid w:val="00704FF0"/>
    <w:rsid w:val="007530F8"/>
    <w:rsid w:val="00767D40"/>
    <w:rsid w:val="007844E7"/>
    <w:rsid w:val="00786115"/>
    <w:rsid w:val="007A115D"/>
    <w:rsid w:val="007B3CA5"/>
    <w:rsid w:val="007B4E33"/>
    <w:rsid w:val="007E15E7"/>
    <w:rsid w:val="007E475B"/>
    <w:rsid w:val="008173C2"/>
    <w:rsid w:val="008240CE"/>
    <w:rsid w:val="00894A2B"/>
    <w:rsid w:val="008A2FFB"/>
    <w:rsid w:val="008B68FA"/>
    <w:rsid w:val="008B6CC6"/>
    <w:rsid w:val="00925261"/>
    <w:rsid w:val="0093250F"/>
    <w:rsid w:val="0095175A"/>
    <w:rsid w:val="00955D1A"/>
    <w:rsid w:val="00956943"/>
    <w:rsid w:val="0096056F"/>
    <w:rsid w:val="00982D91"/>
    <w:rsid w:val="009968F3"/>
    <w:rsid w:val="009C5C68"/>
    <w:rsid w:val="009D62AC"/>
    <w:rsid w:val="009D6B4E"/>
    <w:rsid w:val="009F08EE"/>
    <w:rsid w:val="00A021F8"/>
    <w:rsid w:val="00A242C5"/>
    <w:rsid w:val="00A40255"/>
    <w:rsid w:val="00A95C80"/>
    <w:rsid w:val="00AC6F78"/>
    <w:rsid w:val="00AF1628"/>
    <w:rsid w:val="00B02A44"/>
    <w:rsid w:val="00B379DA"/>
    <w:rsid w:val="00B770E6"/>
    <w:rsid w:val="00BB71C4"/>
    <w:rsid w:val="00BC4DD2"/>
    <w:rsid w:val="00BE55F4"/>
    <w:rsid w:val="00C23660"/>
    <w:rsid w:val="00C334B4"/>
    <w:rsid w:val="00C44F27"/>
    <w:rsid w:val="00C60328"/>
    <w:rsid w:val="00C62411"/>
    <w:rsid w:val="00C74354"/>
    <w:rsid w:val="00CB1245"/>
    <w:rsid w:val="00CC3DEB"/>
    <w:rsid w:val="00CC711A"/>
    <w:rsid w:val="00CD5695"/>
    <w:rsid w:val="00D14494"/>
    <w:rsid w:val="00D21F63"/>
    <w:rsid w:val="00D8512B"/>
    <w:rsid w:val="00D8695B"/>
    <w:rsid w:val="00D86C15"/>
    <w:rsid w:val="00DA123F"/>
    <w:rsid w:val="00DB2196"/>
    <w:rsid w:val="00DB6CAF"/>
    <w:rsid w:val="00DD2205"/>
    <w:rsid w:val="00DF0DAC"/>
    <w:rsid w:val="00E02BB8"/>
    <w:rsid w:val="00E03BE9"/>
    <w:rsid w:val="00E27F17"/>
    <w:rsid w:val="00E34648"/>
    <w:rsid w:val="00E46868"/>
    <w:rsid w:val="00E551AF"/>
    <w:rsid w:val="00E736A7"/>
    <w:rsid w:val="00E840BA"/>
    <w:rsid w:val="00EA1588"/>
    <w:rsid w:val="00ED0D9C"/>
    <w:rsid w:val="00ED56CF"/>
    <w:rsid w:val="00F14670"/>
    <w:rsid w:val="00F208FD"/>
    <w:rsid w:val="00F458C2"/>
    <w:rsid w:val="00F623AF"/>
    <w:rsid w:val="00F63CC0"/>
    <w:rsid w:val="00FA2742"/>
    <w:rsid w:val="00FA4B18"/>
    <w:rsid w:val="00F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D0A"/>
  <w15:docId w15:val="{7B446AB1-410B-433E-AC8A-17A7F53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035"/>
    <w:pPr>
      <w:ind w:left="720"/>
      <w:contextualSpacing/>
    </w:pPr>
  </w:style>
  <w:style w:type="table" w:styleId="TableGrid">
    <w:name w:val="Table Grid"/>
    <w:basedOn w:val="TableNormal"/>
    <w:uiPriority w:val="59"/>
    <w:rsid w:val="00E5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060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D1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2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tow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nccommunitycolleges.edu/academic-programs/curriculum-standards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cscoc.org/pdf/081705/faculty%20credential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richmondcc.edu/admissions/transf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C08CE18-2960-492F-80BE-230E7EFD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Sheri R. Dunn-Ramsay</cp:lastModifiedBy>
  <cp:revision>2</cp:revision>
  <cp:lastPrinted>2015-03-18T13:38:00Z</cp:lastPrinted>
  <dcterms:created xsi:type="dcterms:W3CDTF">2015-03-20T17:13:00Z</dcterms:created>
  <dcterms:modified xsi:type="dcterms:W3CDTF">2015-03-20T17:13:00Z</dcterms:modified>
</cp:coreProperties>
</file>